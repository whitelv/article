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81D5A" w14:textId="0E40E74D" w:rsidR="0073032C" w:rsidRDefault="004A08FF" w:rsidP="004A152A">
      <w:pPr>
        <w:ind w:firstLine="720"/>
        <w:rPr>
          <w:rFonts w:ascii="Times New Roman" w:hAnsi="Times New Roman" w:cs="Times New Roman"/>
        </w:rPr>
      </w:pPr>
      <w:r>
        <w:rPr>
          <w:rFonts w:ascii="Times New Roman" w:hAnsi="Times New Roman" w:cs="Times New Roman"/>
          <w:lang w:val="uk-UA"/>
        </w:rPr>
        <w:t>M</w:t>
      </w:r>
      <w:r>
        <w:rPr>
          <w:rFonts w:ascii="Times New Roman" w:hAnsi="Times New Roman" w:cs="Times New Roman"/>
          <w:lang w:val="en-US"/>
        </w:rPr>
        <w:t>any people take reliable transportation for granted</w:t>
      </w:r>
      <w:r>
        <w:rPr>
          <w:rFonts w:ascii="Times New Roman" w:hAnsi="Times New Roman" w:cs="Times New Roman"/>
          <w:lang w:val="uk-UA"/>
        </w:rPr>
        <w:t>, a</w:t>
      </w:r>
      <w:r>
        <w:rPr>
          <w:rFonts w:ascii="Times New Roman" w:hAnsi="Times New Roman" w:cs="Times New Roman"/>
          <w:lang w:val="en-US"/>
        </w:rPr>
        <w:t xml:space="preserve">s it is a significant part of </w:t>
      </w:r>
      <w:ins w:id="0" w:author="Анна Гуринович" w:date="2024-09-18T00:22:00Z">
        <w:r w:rsidR="006A2A72">
          <w:rPr>
            <w:rFonts w:ascii="Times New Roman" w:hAnsi="Times New Roman" w:cs="Times New Roman"/>
            <w:lang w:val="en-US"/>
          </w:rPr>
          <w:t>s</w:t>
        </w:r>
      </w:ins>
      <w:del w:id="1" w:author="Анна Гуринович" w:date="2024-09-18T00:22:00Z">
        <w:r w:rsidDel="006A2A72">
          <w:rPr>
            <w:rFonts w:ascii="Times New Roman" w:hAnsi="Times New Roman" w:cs="Times New Roman"/>
            <w:lang w:val="en-US"/>
          </w:rPr>
          <w:delText>S</w:delText>
        </w:r>
      </w:del>
      <w:r>
        <w:rPr>
          <w:rFonts w:ascii="Times New Roman" w:hAnsi="Times New Roman" w:cs="Times New Roman"/>
          <w:lang w:val="en-US"/>
        </w:rPr>
        <w:t>mart cities. However, the impaired people, especially</w:t>
      </w:r>
      <w:r w:rsidR="00821B30">
        <w:rPr>
          <w:rFonts w:ascii="Times New Roman" w:hAnsi="Times New Roman" w:cs="Times New Roman"/>
          <w:lang w:val="uk-UA"/>
        </w:rPr>
        <w:t xml:space="preserve"> </w:t>
      </w:r>
      <w:r w:rsidR="00821B30">
        <w:rPr>
          <w:rFonts w:ascii="Times New Roman" w:hAnsi="Times New Roman" w:cs="Times New Roman"/>
          <w:lang w:val="en-US"/>
        </w:rPr>
        <w:t>those with severe disabilities</w:t>
      </w:r>
      <w:r>
        <w:rPr>
          <w:rFonts w:ascii="Times New Roman" w:hAnsi="Times New Roman" w:cs="Times New Roman"/>
          <w:lang w:val="en-US"/>
        </w:rPr>
        <w:t xml:space="preserve">, </w:t>
      </w:r>
      <w:r>
        <w:rPr>
          <w:rFonts w:ascii="Times New Roman" w:hAnsi="Times New Roman" w:cs="Times New Roman"/>
        </w:rPr>
        <w:t>c</w:t>
      </w:r>
      <w:r w:rsidRPr="004A08FF">
        <w:rPr>
          <w:rFonts w:ascii="Times New Roman" w:hAnsi="Times New Roman" w:cs="Times New Roman"/>
        </w:rPr>
        <w:t>onfront the challenges</w:t>
      </w:r>
      <w:r>
        <w:rPr>
          <w:rFonts w:ascii="Times New Roman" w:hAnsi="Times New Roman" w:cs="Times New Roman"/>
        </w:rPr>
        <w:t xml:space="preserve"> with </w:t>
      </w:r>
      <w:r w:rsidR="004A152A" w:rsidRPr="004A152A">
        <w:rPr>
          <w:rFonts w:ascii="Times New Roman" w:hAnsi="Times New Roman" w:cs="Times New Roman"/>
        </w:rPr>
        <w:t>obtaining access to transportation</w:t>
      </w:r>
      <w:r w:rsidR="004A152A">
        <w:rPr>
          <w:rFonts w:ascii="Times New Roman" w:hAnsi="Times New Roman" w:cs="Times New Roman"/>
        </w:rPr>
        <w:t xml:space="preserve"> all the time</w:t>
      </w:r>
      <w:r>
        <w:rPr>
          <w:rFonts w:ascii="Times New Roman" w:hAnsi="Times New Roman" w:cs="Times New Roman"/>
        </w:rPr>
        <w:t>.</w:t>
      </w:r>
      <w:r w:rsidR="004A152A">
        <w:rPr>
          <w:rFonts w:ascii="Times New Roman" w:hAnsi="Times New Roman" w:cs="Times New Roman"/>
        </w:rPr>
        <w:t xml:space="preserve"> </w:t>
      </w:r>
      <w:r w:rsidR="00EF7016">
        <w:rPr>
          <w:rFonts w:ascii="Times New Roman" w:hAnsi="Times New Roman" w:cs="Times New Roman"/>
        </w:rPr>
        <w:t>People with disabilities are often conditioned to social isolation due to inability to fully function in the outside world, which can then lead to depression and other mental issues. Moreover, that can cause proplems with employment, education and income.</w:t>
      </w:r>
    </w:p>
    <w:p w14:paraId="713FFC6C" w14:textId="49764363" w:rsidR="00EF7016" w:rsidRDefault="00FD44C0" w:rsidP="004A152A">
      <w:pPr>
        <w:ind w:firstLine="720"/>
        <w:rPr>
          <w:rFonts w:ascii="Times New Roman" w:hAnsi="Times New Roman" w:cs="Times New Roman"/>
        </w:rPr>
      </w:pPr>
      <w:r>
        <w:rPr>
          <w:rFonts w:ascii="Times New Roman" w:hAnsi="Times New Roman" w:cs="Times New Roman"/>
        </w:rPr>
        <w:t>Impaired people are dependent on others when it comes to driving a car.</w:t>
      </w:r>
      <w:ins w:id="2" w:author="Анна Гуринович" w:date="2024-09-18T00:23:00Z">
        <w:r w:rsidR="006A2A72">
          <w:rPr>
            <w:rFonts w:ascii="Times New Roman" w:hAnsi="Times New Roman" w:cs="Times New Roman"/>
            <w:lang w:val="en-US"/>
          </w:rPr>
          <w:t xml:space="preserve"> </w:t>
        </w:r>
      </w:ins>
      <w:r w:rsidR="00554C49">
        <w:rPr>
          <w:rFonts w:ascii="Times New Roman" w:hAnsi="Times New Roman" w:cs="Times New Roman"/>
        </w:rPr>
        <w:t xml:space="preserve">According to the </w:t>
      </w:r>
      <w:r w:rsidR="00554C49" w:rsidRPr="00554C49">
        <w:rPr>
          <w:rFonts w:ascii="Times New Roman" w:hAnsi="Times New Roman" w:cs="Times New Roman"/>
        </w:rPr>
        <w:t>Bureau of Transportation Statistics</w:t>
      </w:r>
      <w:r w:rsidR="00554C49">
        <w:rPr>
          <w:rFonts w:ascii="Times New Roman" w:hAnsi="Times New Roman" w:cs="Times New Roman"/>
        </w:rPr>
        <w:t xml:space="preserve"> of the USA,</w:t>
      </w:r>
      <w:r>
        <w:rPr>
          <w:rFonts w:ascii="Times New Roman" w:hAnsi="Times New Roman" w:cs="Times New Roman"/>
        </w:rPr>
        <w:t xml:space="preserve"> </w:t>
      </w:r>
      <w:r w:rsidR="00554C49">
        <w:rPr>
          <w:rFonts w:ascii="Times New Roman" w:hAnsi="Times New Roman" w:cs="Times New Roman"/>
        </w:rPr>
        <w:t>m</w:t>
      </w:r>
      <w:r w:rsidR="00554C49" w:rsidRPr="00554C49">
        <w:rPr>
          <w:rFonts w:ascii="Times New Roman" w:hAnsi="Times New Roman" w:cs="Times New Roman"/>
        </w:rPr>
        <w:t>ore than one third of individuals with a disability report that they are not active drivers</w:t>
      </w:r>
      <w:r w:rsidR="00554C49">
        <w:rPr>
          <w:rFonts w:ascii="Times New Roman" w:hAnsi="Times New Roman" w:cs="Times New Roman"/>
        </w:rPr>
        <w:t>, which is significantly more than among people without disabilities. For those using wheelchair,</w:t>
      </w:r>
      <w:ins w:id="3" w:author="Анна Гуринович" w:date="2024-09-18T00:23:00Z">
        <w:r w:rsidR="00C6505C">
          <w:rPr>
            <w:rFonts w:ascii="Times New Roman" w:hAnsi="Times New Roman" w:cs="Times New Roman"/>
            <w:lang w:val="en-US"/>
          </w:rPr>
          <w:t xml:space="preserve"> for example,</w:t>
        </w:r>
      </w:ins>
      <w:r w:rsidR="00554C49">
        <w:rPr>
          <w:rFonts w:ascii="Times New Roman" w:hAnsi="Times New Roman" w:cs="Times New Roman"/>
        </w:rPr>
        <w:t xml:space="preserve"> it is </w:t>
      </w:r>
      <w:r w:rsidR="00A50EFC">
        <w:rPr>
          <w:rFonts w:ascii="Times New Roman" w:hAnsi="Times New Roman" w:cs="Times New Roman"/>
        </w:rPr>
        <w:t xml:space="preserve">required to retrofit a car in order to be mobile. </w:t>
      </w:r>
      <w:r w:rsidR="00745050">
        <w:rPr>
          <w:rFonts w:ascii="Times New Roman" w:hAnsi="Times New Roman" w:cs="Times New Roman"/>
        </w:rPr>
        <w:t xml:space="preserve">According to </w:t>
      </w:r>
      <w:r w:rsidR="00745050" w:rsidRPr="00745050">
        <w:rPr>
          <w:rFonts w:ascii="Times New Roman" w:hAnsi="Times New Roman" w:cs="Times New Roman"/>
        </w:rPr>
        <w:t>Gilani Engineering</w:t>
      </w:r>
      <w:r w:rsidR="00745050">
        <w:rPr>
          <w:rFonts w:ascii="Times New Roman" w:hAnsi="Times New Roman" w:cs="Times New Roman"/>
        </w:rPr>
        <w:t xml:space="preserve">, an agency from Australia, cost of modyfing a </w:t>
      </w:r>
      <w:r w:rsidR="00745050" w:rsidRPr="00745050">
        <w:rPr>
          <w:rFonts w:ascii="Times New Roman" w:hAnsi="Times New Roman" w:cs="Times New Roman"/>
        </w:rPr>
        <w:t>vehicle</w:t>
      </w:r>
      <w:r w:rsidR="00745050">
        <w:rPr>
          <w:rFonts w:ascii="Times New Roman" w:hAnsi="Times New Roman" w:cs="Times New Roman"/>
        </w:rPr>
        <w:t xml:space="preserve"> </w:t>
      </w:r>
      <w:r w:rsidR="00745050" w:rsidRPr="00745050">
        <w:rPr>
          <w:rFonts w:ascii="Times New Roman" w:hAnsi="Times New Roman" w:cs="Times New Roman"/>
        </w:rPr>
        <w:t>start</w:t>
      </w:r>
      <w:ins w:id="4" w:author="Анна Гуринович" w:date="2024-09-18T00:24:00Z">
        <w:r w:rsidR="00C6505C">
          <w:rPr>
            <w:rFonts w:ascii="Times New Roman" w:hAnsi="Times New Roman" w:cs="Times New Roman"/>
            <w:lang w:val="en-US"/>
          </w:rPr>
          <w:t>s</w:t>
        </w:r>
      </w:ins>
      <w:r w:rsidR="00745050" w:rsidRPr="00745050">
        <w:rPr>
          <w:rFonts w:ascii="Times New Roman" w:hAnsi="Times New Roman" w:cs="Times New Roman"/>
        </w:rPr>
        <w:t xml:space="preserve"> at around $200</w:t>
      </w:r>
      <w:r w:rsidR="00745050">
        <w:rPr>
          <w:rFonts w:ascii="Times New Roman" w:hAnsi="Times New Roman" w:cs="Times New Roman"/>
        </w:rPr>
        <w:t xml:space="preserve"> and </w:t>
      </w:r>
      <w:ins w:id="5" w:author="Анна Гуринович" w:date="2024-09-18T00:24:00Z">
        <w:r w:rsidR="00C6505C">
          <w:rPr>
            <w:rFonts w:ascii="Times New Roman" w:hAnsi="Times New Roman" w:cs="Times New Roman"/>
            <w:lang w:val="en-US"/>
          </w:rPr>
          <w:t xml:space="preserve">can reach </w:t>
        </w:r>
      </w:ins>
      <w:del w:id="6" w:author="Анна Гуринович" w:date="2024-09-18T00:24:00Z">
        <w:r w:rsidR="00745050" w:rsidDel="00C6505C">
          <w:rPr>
            <w:rFonts w:ascii="Times New Roman" w:hAnsi="Times New Roman" w:cs="Times New Roman"/>
          </w:rPr>
          <w:delText xml:space="preserve">end </w:delText>
        </w:r>
      </w:del>
      <w:r w:rsidR="00745050">
        <w:rPr>
          <w:rFonts w:ascii="Times New Roman" w:hAnsi="Times New Roman" w:cs="Times New Roman"/>
        </w:rPr>
        <w:t>up</w:t>
      </w:r>
      <w:del w:id="7" w:author="Анна Гуринович" w:date="2024-09-18T00:24:00Z">
        <w:r w:rsidR="00745050" w:rsidDel="00C6505C">
          <w:rPr>
            <w:rFonts w:ascii="Times New Roman" w:hAnsi="Times New Roman" w:cs="Times New Roman"/>
          </w:rPr>
          <w:delText xml:space="preserve"> a</w:delText>
        </w:r>
      </w:del>
      <w:ins w:id="8" w:author="Анна Гуринович" w:date="2024-09-18T00:24:00Z">
        <w:r w:rsidR="00C6505C">
          <w:rPr>
            <w:rFonts w:ascii="Times New Roman" w:hAnsi="Times New Roman" w:cs="Times New Roman"/>
            <w:lang w:val="en-US"/>
          </w:rPr>
          <w:t xml:space="preserve"> to</w:t>
        </w:r>
      </w:ins>
      <w:del w:id="9" w:author="Анна Гуринович" w:date="2024-09-18T00:24:00Z">
        <w:r w:rsidR="00745050" w:rsidDel="00C6505C">
          <w:rPr>
            <w:rFonts w:ascii="Times New Roman" w:hAnsi="Times New Roman" w:cs="Times New Roman"/>
          </w:rPr>
          <w:delText>t</w:delText>
        </w:r>
      </w:del>
      <w:r w:rsidR="00745050">
        <w:rPr>
          <w:rFonts w:ascii="Times New Roman" w:hAnsi="Times New Roman" w:cs="Times New Roman"/>
        </w:rPr>
        <w:t xml:space="preserve"> $80</w:t>
      </w:r>
      <w:r w:rsidR="00456878">
        <w:rPr>
          <w:rFonts w:ascii="Times New Roman" w:hAnsi="Times New Roman" w:cs="Times New Roman"/>
        </w:rPr>
        <w:t> </w:t>
      </w:r>
      <w:r w:rsidR="00745050">
        <w:rPr>
          <w:rFonts w:ascii="Times New Roman" w:hAnsi="Times New Roman" w:cs="Times New Roman"/>
        </w:rPr>
        <w:t>000</w:t>
      </w:r>
      <w:r w:rsidR="00456878">
        <w:rPr>
          <w:rFonts w:ascii="Times New Roman" w:hAnsi="Times New Roman" w:cs="Times New Roman"/>
        </w:rPr>
        <w:t xml:space="preserve">. Besides the financial burden, it is </w:t>
      </w:r>
      <w:del w:id="10" w:author="Анна Гуринович" w:date="2024-09-18T00:24:00Z">
        <w:r w:rsidR="00456878" w:rsidDel="00967668">
          <w:rPr>
            <w:rFonts w:ascii="Times New Roman" w:hAnsi="Times New Roman" w:cs="Times New Roman"/>
          </w:rPr>
          <w:delText xml:space="preserve">needed </w:delText>
        </w:r>
      </w:del>
      <w:ins w:id="11" w:author="Анна Гуринович" w:date="2024-09-18T00:24:00Z">
        <w:r w:rsidR="00967668">
          <w:rPr>
            <w:rFonts w:ascii="Times New Roman" w:hAnsi="Times New Roman" w:cs="Times New Roman"/>
            <w:lang w:val="en-US"/>
          </w:rPr>
          <w:t>required</w:t>
        </w:r>
        <w:r w:rsidR="00967668">
          <w:rPr>
            <w:rFonts w:ascii="Times New Roman" w:hAnsi="Times New Roman" w:cs="Times New Roman"/>
          </w:rPr>
          <w:t xml:space="preserve"> </w:t>
        </w:r>
      </w:ins>
      <w:r w:rsidR="00456878">
        <w:rPr>
          <w:rFonts w:ascii="Times New Roman" w:hAnsi="Times New Roman" w:cs="Times New Roman"/>
        </w:rPr>
        <w:t xml:space="preserve">to have a personalised medical report </w:t>
      </w:r>
      <w:ins w:id="12" w:author="Анна Гуринович" w:date="2024-09-18T00:24:00Z">
        <w:r w:rsidR="00C6505C">
          <w:rPr>
            <w:rFonts w:ascii="Times New Roman" w:hAnsi="Times New Roman" w:cs="Times New Roman"/>
            <w:lang w:val="en-US"/>
          </w:rPr>
          <w:t xml:space="preserve">to meet the needs </w:t>
        </w:r>
      </w:ins>
      <w:r w:rsidR="00456878">
        <w:rPr>
          <w:rFonts w:ascii="Times New Roman" w:hAnsi="Times New Roman" w:cs="Times New Roman"/>
        </w:rPr>
        <w:t>and to find expert technicians</w:t>
      </w:r>
      <w:ins w:id="13" w:author="Анна Гуринович" w:date="2024-09-18T00:24:00Z">
        <w:r w:rsidR="00967668">
          <w:rPr>
            <w:rFonts w:ascii="Times New Roman" w:hAnsi="Times New Roman" w:cs="Times New Roman"/>
            <w:lang w:val="en-US"/>
          </w:rPr>
          <w:t>,</w:t>
        </w:r>
      </w:ins>
      <w:r w:rsidR="00456878">
        <w:rPr>
          <w:rFonts w:ascii="Times New Roman" w:hAnsi="Times New Roman" w:cs="Times New Roman"/>
        </w:rPr>
        <w:t xml:space="preserve"> able to implement the required modifications.</w:t>
      </w:r>
    </w:p>
    <w:p w14:paraId="0BBBAF06" w14:textId="3E56AD94" w:rsidR="00C774F1" w:rsidRDefault="00360D6B" w:rsidP="00F757D2">
      <w:pPr>
        <w:ind w:firstLine="720"/>
        <w:rPr>
          <w:ins w:id="14" w:author="Анна Гуринович" w:date="2024-09-18T03:16:00Z"/>
        </w:rPr>
      </w:pPr>
      <w:r>
        <w:rPr>
          <w:rFonts w:ascii="Times New Roman" w:hAnsi="Times New Roman" w:cs="Times New Roman"/>
          <w:lang w:val="en-US"/>
        </w:rPr>
        <w:t>There has been a drastic improvement in technology</w:t>
      </w:r>
      <w:r w:rsidR="00456878">
        <w:rPr>
          <w:rFonts w:ascii="Times New Roman" w:hAnsi="Times New Roman" w:cs="Times New Roman"/>
          <w:lang w:val="en-US"/>
        </w:rPr>
        <w:t xml:space="preserve"> in</w:t>
      </w:r>
      <w:r>
        <w:rPr>
          <w:rFonts w:ascii="Times New Roman" w:hAnsi="Times New Roman" w:cs="Times New Roman"/>
          <w:lang w:val="en-US"/>
        </w:rPr>
        <w:t xml:space="preserve"> the recent years that has significantly</w:t>
      </w:r>
      <w:r w:rsidR="00456878">
        <w:rPr>
          <w:rFonts w:ascii="Times New Roman" w:hAnsi="Times New Roman" w:cs="Times New Roman"/>
          <w:lang w:val="en-US"/>
        </w:rPr>
        <w:t xml:space="preserve"> </w:t>
      </w:r>
      <w:r w:rsidRPr="00360D6B">
        <w:rPr>
          <w:rFonts w:ascii="Times New Roman" w:hAnsi="Times New Roman" w:cs="Times New Roman"/>
        </w:rPr>
        <w:t>alleviate</w:t>
      </w:r>
      <w:r>
        <w:rPr>
          <w:rFonts w:ascii="Times New Roman" w:hAnsi="Times New Roman" w:cs="Times New Roman"/>
        </w:rPr>
        <w:t xml:space="preserve">d </w:t>
      </w:r>
      <w:r w:rsidR="00A16E34">
        <w:rPr>
          <w:rFonts w:ascii="Times New Roman" w:hAnsi="Times New Roman" w:cs="Times New Roman"/>
        </w:rPr>
        <w:t xml:space="preserve">problems of impaired people. </w:t>
      </w:r>
      <w:del w:id="15" w:author="Анна Гуринович" w:date="2024-09-18T00:25:00Z">
        <w:r w:rsidR="00A16E34" w:rsidDel="00967668">
          <w:rPr>
            <w:rFonts w:ascii="Times New Roman" w:hAnsi="Times New Roman" w:cs="Times New Roman"/>
          </w:rPr>
          <w:delText xml:space="preserve">Huge </w:delText>
        </w:r>
      </w:del>
      <w:ins w:id="16" w:author="Анна Гуринович" w:date="2024-09-18T00:25:00Z">
        <w:r w:rsidR="00967668">
          <w:rPr>
            <w:rFonts w:ascii="Times New Roman" w:hAnsi="Times New Roman" w:cs="Times New Roman"/>
            <w:lang w:val="en-US"/>
          </w:rPr>
          <w:t>Significant</w:t>
        </w:r>
        <w:r w:rsidR="00967668">
          <w:rPr>
            <w:rFonts w:ascii="Times New Roman" w:hAnsi="Times New Roman" w:cs="Times New Roman"/>
          </w:rPr>
          <w:t xml:space="preserve"> </w:t>
        </w:r>
      </w:ins>
      <w:r w:rsidR="00A16E34">
        <w:rPr>
          <w:rFonts w:ascii="Times New Roman" w:hAnsi="Times New Roman" w:cs="Times New Roman"/>
        </w:rPr>
        <w:t xml:space="preserve">impact on devepments is made </w:t>
      </w:r>
      <w:del w:id="17" w:author="Анна Гуринович" w:date="2024-09-18T00:25:00Z">
        <w:r w:rsidR="00A16E34" w:rsidDel="00967668">
          <w:rPr>
            <w:rFonts w:ascii="Times New Roman" w:hAnsi="Times New Roman" w:cs="Times New Roman"/>
            <w:lang w:val="en-US"/>
          </w:rPr>
          <w:delText xml:space="preserve">thanks </w:delText>
        </w:r>
      </w:del>
      <w:ins w:id="18" w:author="Анна Гуринович" w:date="2024-09-18T00:25:00Z">
        <w:r w:rsidR="00967668">
          <w:rPr>
            <w:rFonts w:ascii="Times New Roman" w:hAnsi="Times New Roman" w:cs="Times New Roman"/>
            <w:lang w:val="en-US"/>
          </w:rPr>
          <w:t>by</w:t>
        </w:r>
      </w:ins>
      <w:del w:id="19" w:author="Анна Гуринович" w:date="2024-09-18T00:25:00Z">
        <w:r w:rsidR="00A16E34" w:rsidDel="00967668">
          <w:rPr>
            <w:rFonts w:ascii="Times New Roman" w:hAnsi="Times New Roman" w:cs="Times New Roman"/>
            <w:lang w:val="en-US"/>
          </w:rPr>
          <w:delText>to</w:delText>
        </w:r>
      </w:del>
      <w:r w:rsidR="00A16E34">
        <w:rPr>
          <w:rFonts w:ascii="Times New Roman" w:hAnsi="Times New Roman" w:cs="Times New Roman"/>
          <w:lang w:val="en-US"/>
        </w:rPr>
        <w:t xml:space="preserve"> </w:t>
      </w:r>
      <w:del w:id="20" w:author="Анна Гуринович" w:date="2024-09-18T00:26:00Z">
        <w:r w:rsidR="00A16E34" w:rsidRPr="00A16E34" w:rsidDel="00967668">
          <w:rPr>
            <w:rFonts w:ascii="Times New Roman" w:hAnsi="Times New Roman" w:cs="Times New Roman"/>
          </w:rPr>
          <w:delText>TNCs</w:delText>
        </w:r>
        <w:r w:rsidR="00A16E34" w:rsidDel="00967668">
          <w:rPr>
            <w:rFonts w:ascii="Times New Roman" w:hAnsi="Times New Roman" w:cs="Times New Roman"/>
          </w:rPr>
          <w:delText xml:space="preserve"> </w:delText>
        </w:r>
      </w:del>
      <w:ins w:id="21" w:author="Анна Гуринович" w:date="2024-09-18T00:26:00Z">
        <w:r w:rsidR="00967668">
          <w:rPr>
            <w:rFonts w:ascii="Times New Roman" w:hAnsi="Times New Roman" w:cs="Times New Roman"/>
            <w:lang w:val="en-US"/>
          </w:rPr>
          <w:t>transnational corporations</w:t>
        </w:r>
        <w:r w:rsidR="00967668">
          <w:rPr>
            <w:rFonts w:ascii="Times New Roman" w:hAnsi="Times New Roman" w:cs="Times New Roman"/>
          </w:rPr>
          <w:t xml:space="preserve"> </w:t>
        </w:r>
      </w:ins>
      <w:r w:rsidR="00A16E34">
        <w:rPr>
          <w:rFonts w:ascii="Times New Roman" w:hAnsi="Times New Roman" w:cs="Times New Roman"/>
        </w:rPr>
        <w:t xml:space="preserve">such as Uber and Lyft. </w:t>
      </w:r>
      <w:r w:rsidR="00F84DF0">
        <w:rPr>
          <w:rFonts w:ascii="Times New Roman" w:hAnsi="Times New Roman" w:cs="Times New Roman"/>
        </w:rPr>
        <w:t xml:space="preserve">Uber </w:t>
      </w:r>
      <w:r w:rsidR="00674234">
        <w:rPr>
          <w:rFonts w:ascii="Times New Roman" w:hAnsi="Times New Roman" w:cs="Times New Roman"/>
        </w:rPr>
        <w:t>create</w:t>
      </w:r>
      <w:r w:rsidR="00F84DF0">
        <w:rPr>
          <w:rFonts w:ascii="Times New Roman" w:hAnsi="Times New Roman" w:cs="Times New Roman"/>
        </w:rPr>
        <w:t>s</w:t>
      </w:r>
      <w:r w:rsidR="005C55FD">
        <w:rPr>
          <w:rFonts w:ascii="Times New Roman" w:hAnsi="Times New Roman" w:cs="Times New Roman"/>
        </w:rPr>
        <w:t xml:space="preserve"> phygital experience </w:t>
      </w:r>
      <w:r w:rsidR="00674234">
        <w:rPr>
          <w:rFonts w:ascii="Times New Roman" w:hAnsi="Times New Roman" w:cs="Times New Roman"/>
        </w:rPr>
        <w:t>through offering</w:t>
      </w:r>
      <w:r w:rsidR="00F84DF0">
        <w:rPr>
          <w:rFonts w:ascii="Times New Roman" w:hAnsi="Times New Roman" w:cs="Times New Roman"/>
        </w:rPr>
        <w:t xml:space="preserve"> autonomous </w:t>
      </w:r>
      <w:r w:rsidR="00F84DF0" w:rsidRPr="00F84DF0">
        <w:rPr>
          <w:rFonts w:ascii="Times New Roman" w:hAnsi="Times New Roman" w:cs="Times New Roman"/>
        </w:rPr>
        <w:t>vehicles</w:t>
      </w:r>
      <w:r w:rsidR="00F84DF0">
        <w:rPr>
          <w:rFonts w:ascii="Times New Roman" w:hAnsi="Times New Roman" w:cs="Times New Roman"/>
        </w:rPr>
        <w:t xml:space="preserve"> (AVs) to their customers so that they </w:t>
      </w:r>
      <w:r w:rsidR="005C55FD">
        <w:rPr>
          <w:rFonts w:ascii="Times New Roman" w:hAnsi="Times New Roman" w:cs="Times New Roman"/>
        </w:rPr>
        <w:t>have an option</w:t>
      </w:r>
      <w:r w:rsidR="00F84DF0">
        <w:rPr>
          <w:rFonts w:ascii="Times New Roman" w:hAnsi="Times New Roman" w:cs="Times New Roman"/>
        </w:rPr>
        <w:t xml:space="preserve"> </w:t>
      </w:r>
      <w:ins w:id="22" w:author="Анна Гуринович" w:date="2024-09-18T00:26:00Z">
        <w:r w:rsidR="00FA0E00">
          <w:rPr>
            <w:rFonts w:ascii="Times New Roman" w:hAnsi="Times New Roman" w:cs="Times New Roman"/>
            <w:lang w:val="en-US"/>
          </w:rPr>
          <w:t xml:space="preserve">of </w:t>
        </w:r>
      </w:ins>
      <w:r w:rsidR="00F84DF0">
        <w:rPr>
          <w:rFonts w:ascii="Times New Roman" w:hAnsi="Times New Roman" w:cs="Times New Roman"/>
        </w:rPr>
        <w:t xml:space="preserve">going with or without </w:t>
      </w:r>
      <w:ins w:id="23" w:author="Анна Гуринович" w:date="2024-09-18T00:26:00Z">
        <w:r w:rsidR="00FA0E00">
          <w:rPr>
            <w:rFonts w:ascii="Times New Roman" w:hAnsi="Times New Roman" w:cs="Times New Roman"/>
            <w:lang w:val="en-US"/>
          </w:rPr>
          <w:t xml:space="preserve">a </w:t>
        </w:r>
      </w:ins>
      <w:r w:rsidR="00F84DF0">
        <w:rPr>
          <w:rFonts w:ascii="Times New Roman" w:hAnsi="Times New Roman" w:cs="Times New Roman"/>
        </w:rPr>
        <w:t>driver.</w:t>
      </w:r>
      <w:r w:rsidR="00372200">
        <w:rPr>
          <w:rFonts w:ascii="Times New Roman" w:hAnsi="Times New Roman" w:cs="Times New Roman"/>
        </w:rPr>
        <w:t xml:space="preserve"> Thus</w:t>
      </w:r>
      <w:r w:rsidR="00F84DF0">
        <w:rPr>
          <w:rFonts w:ascii="Times New Roman" w:hAnsi="Times New Roman" w:cs="Times New Roman"/>
        </w:rPr>
        <w:t xml:space="preserve">, impaired people </w:t>
      </w:r>
      <w:r w:rsidR="001C0AE8">
        <w:rPr>
          <w:rFonts w:ascii="Times New Roman" w:hAnsi="Times New Roman" w:cs="Times New Roman"/>
        </w:rPr>
        <w:t xml:space="preserve">get an opportunity to </w:t>
      </w:r>
      <w:r w:rsidR="001C0AE8">
        <w:rPr>
          <w:rFonts w:ascii="Times New Roman" w:hAnsi="Times New Roman" w:cs="Times New Roman"/>
          <w:lang w:val="en-US"/>
        </w:rPr>
        <w:t>reach their destination</w:t>
      </w:r>
      <w:r w:rsidR="005C55FD">
        <w:rPr>
          <w:rFonts w:ascii="Times New Roman" w:hAnsi="Times New Roman" w:cs="Times New Roman"/>
          <w:lang w:val="en-US"/>
        </w:rPr>
        <w:t xml:space="preserve"> on their own</w:t>
      </w:r>
      <w:r w:rsidR="001C0AE8">
        <w:rPr>
          <w:rFonts w:ascii="Times New Roman" w:hAnsi="Times New Roman" w:cs="Times New Roman"/>
          <w:lang w:val="en-US"/>
        </w:rPr>
        <w:t>.</w:t>
      </w:r>
      <w:r w:rsidR="008C49F1">
        <w:rPr>
          <w:rFonts w:ascii="Times New Roman" w:hAnsi="Times New Roman" w:cs="Times New Roman"/>
          <w:lang w:val="en-US"/>
        </w:rPr>
        <w:t xml:space="preserve"> </w:t>
      </w:r>
      <w:ins w:id="24" w:author="Анна Гуринович" w:date="2024-09-18T02:03:00Z">
        <w:r w:rsidR="00584B35">
          <w:rPr>
            <w:rFonts w:ascii="Times New Roman" w:hAnsi="Times New Roman" w:cs="Times New Roman"/>
            <w:lang w:val="en-US"/>
          </w:rPr>
          <w:t>Autono</w:t>
        </w:r>
        <w:r w:rsidR="00793E71">
          <w:rPr>
            <w:rFonts w:ascii="Times New Roman" w:hAnsi="Times New Roman" w:cs="Times New Roman"/>
            <w:lang w:val="en-US"/>
          </w:rPr>
          <w:t>m</w:t>
        </w:r>
      </w:ins>
      <w:ins w:id="25" w:author="Анна Гуринович" w:date="2024-09-18T03:08:00Z">
        <w:r w:rsidR="00997AF5">
          <w:rPr>
            <w:rFonts w:ascii="Times New Roman" w:hAnsi="Times New Roman" w:cs="Times New Roman"/>
            <w:lang w:val="en-US"/>
          </w:rPr>
          <w:t>o</w:t>
        </w:r>
      </w:ins>
      <w:ins w:id="26" w:author="Анна Гуринович" w:date="2024-09-18T02:03:00Z">
        <w:r w:rsidR="00793E71">
          <w:rPr>
            <w:rFonts w:ascii="Times New Roman" w:hAnsi="Times New Roman" w:cs="Times New Roman"/>
            <w:lang w:val="en-US"/>
          </w:rPr>
          <w:t xml:space="preserve">us vehicles are an example of the </w:t>
        </w:r>
        <w:proofErr w:type="spellStart"/>
        <w:r w:rsidR="00793E71">
          <w:rPr>
            <w:rFonts w:ascii="Times New Roman" w:hAnsi="Times New Roman" w:cs="Times New Roman"/>
            <w:lang w:val="en-US"/>
          </w:rPr>
          <w:t>phygital</w:t>
        </w:r>
        <w:proofErr w:type="spellEnd"/>
        <w:r w:rsidR="00793E71">
          <w:rPr>
            <w:rFonts w:ascii="Times New Roman" w:hAnsi="Times New Roman" w:cs="Times New Roman"/>
            <w:lang w:val="en-US"/>
          </w:rPr>
          <w:t xml:space="preserve"> technology as they combine physical – the car itself, some </w:t>
        </w:r>
      </w:ins>
      <w:ins w:id="27" w:author="Анна Гуринович" w:date="2024-09-18T02:04:00Z">
        <w:r w:rsidR="00793E71">
          <w:rPr>
            <w:rFonts w:ascii="Times New Roman" w:hAnsi="Times New Roman" w:cs="Times New Roman"/>
            <w:lang w:val="en-US"/>
          </w:rPr>
          <w:t xml:space="preserve">sensors and </w:t>
        </w:r>
        <w:r w:rsidR="00CD3C39">
          <w:rPr>
            <w:rFonts w:ascii="Times New Roman" w:hAnsi="Times New Roman" w:cs="Times New Roman"/>
            <w:lang w:val="en-US"/>
          </w:rPr>
          <w:t>the transportation environment</w:t>
        </w:r>
      </w:ins>
      <w:ins w:id="28" w:author="Анна Гуринович" w:date="2024-09-18T02:06:00Z">
        <w:r w:rsidR="00CD3C39">
          <w:rPr>
            <w:rFonts w:ascii="Times New Roman" w:hAnsi="Times New Roman" w:cs="Times New Roman"/>
            <w:lang w:val="en-US"/>
          </w:rPr>
          <w:t xml:space="preserve"> –</w:t>
        </w:r>
      </w:ins>
      <w:ins w:id="29" w:author="Анна Гуринович" w:date="2024-09-18T02:04:00Z">
        <w:r w:rsidR="00CD3C39">
          <w:rPr>
            <w:rFonts w:ascii="Times New Roman" w:hAnsi="Times New Roman" w:cs="Times New Roman"/>
            <w:lang w:val="en-US"/>
          </w:rPr>
          <w:t xml:space="preserve"> with digital – AI algorithms and software</w:t>
        </w:r>
      </w:ins>
      <w:ins w:id="30" w:author="Анна Гуринович" w:date="2024-09-18T02:05:00Z">
        <w:r w:rsidR="00CD3C39">
          <w:rPr>
            <w:rFonts w:ascii="Times New Roman" w:hAnsi="Times New Roman" w:cs="Times New Roman"/>
            <w:lang w:val="en-US"/>
          </w:rPr>
          <w:t>, mapping, autonom</w:t>
        </w:r>
      </w:ins>
      <w:ins w:id="31" w:author="Анна Гуринович" w:date="2024-09-18T03:08:00Z">
        <w:r w:rsidR="00997AF5">
          <w:rPr>
            <w:rFonts w:ascii="Times New Roman" w:hAnsi="Times New Roman" w:cs="Times New Roman"/>
            <w:lang w:val="en-US"/>
          </w:rPr>
          <w:t>o</w:t>
        </w:r>
      </w:ins>
      <w:ins w:id="32" w:author="Анна Гуринович" w:date="2024-09-18T02:05:00Z">
        <w:r w:rsidR="00CD3C39">
          <w:rPr>
            <w:rFonts w:ascii="Times New Roman" w:hAnsi="Times New Roman" w:cs="Times New Roman"/>
            <w:lang w:val="en-US"/>
          </w:rPr>
          <w:t xml:space="preserve">us control systems. </w:t>
        </w:r>
      </w:ins>
      <w:r w:rsidR="008C49F1">
        <w:rPr>
          <w:rFonts w:ascii="Times New Roman" w:hAnsi="Times New Roman" w:cs="Times New Roman"/>
          <w:lang w:val="en-US"/>
        </w:rPr>
        <w:t xml:space="preserve">According to </w:t>
      </w:r>
      <w:r w:rsidR="008C49F1" w:rsidRPr="008C49F1">
        <w:rPr>
          <w:rFonts w:ascii="Times New Roman" w:hAnsi="Times New Roman" w:cs="Times New Roman"/>
        </w:rPr>
        <w:t>California Department of Motor Vehicles</w:t>
      </w:r>
      <w:del w:id="33" w:author="Анна Гуринович" w:date="2024-09-18T00:26:00Z">
        <w:r w:rsidR="008C49F1" w:rsidDel="00FA0E00">
          <w:rPr>
            <w:rFonts w:ascii="Times New Roman" w:hAnsi="Times New Roman" w:cs="Times New Roman"/>
          </w:rPr>
          <w:delText xml:space="preserve"> (</w:delText>
        </w:r>
        <w:r w:rsidR="008C49F1" w:rsidRPr="008C49F1" w:rsidDel="00FA0E00">
          <w:rPr>
            <w:rFonts w:ascii="Times New Roman" w:hAnsi="Times New Roman" w:cs="Times New Roman"/>
          </w:rPr>
          <w:delText>California DMV</w:delText>
        </w:r>
        <w:r w:rsidR="008C49F1" w:rsidDel="00FA0E00">
          <w:rPr>
            <w:rFonts w:ascii="Times New Roman" w:hAnsi="Times New Roman" w:cs="Times New Roman"/>
          </w:rPr>
          <w:delText>)</w:delText>
        </w:r>
      </w:del>
      <w:r w:rsidR="008C49F1">
        <w:rPr>
          <w:rFonts w:ascii="Times New Roman" w:hAnsi="Times New Roman" w:cs="Times New Roman"/>
        </w:rPr>
        <w:t>, a</w:t>
      </w:r>
      <w:r w:rsidR="008C49F1" w:rsidRPr="008C49F1">
        <w:rPr>
          <w:rFonts w:ascii="Times New Roman" w:hAnsi="Times New Roman" w:cs="Times New Roman"/>
        </w:rPr>
        <w:t>utonomous technology</w:t>
      </w:r>
      <w:r w:rsidR="008C49F1">
        <w:rPr>
          <w:rFonts w:ascii="Times New Roman" w:hAnsi="Times New Roman" w:cs="Times New Roman"/>
        </w:rPr>
        <w:t xml:space="preserve"> </w:t>
      </w:r>
      <w:r w:rsidR="008C49F1" w:rsidRPr="008C49F1">
        <w:rPr>
          <w:rFonts w:ascii="Times New Roman" w:hAnsi="Times New Roman" w:cs="Times New Roman"/>
        </w:rPr>
        <w:t>includ</w:t>
      </w:r>
      <w:ins w:id="34" w:author="Анна Гуринович" w:date="2024-09-18T00:26:00Z">
        <w:r w:rsidR="00FA0E00">
          <w:rPr>
            <w:rFonts w:ascii="Times New Roman" w:hAnsi="Times New Roman" w:cs="Times New Roman"/>
            <w:lang w:val="en-US"/>
          </w:rPr>
          <w:t>es</w:t>
        </w:r>
      </w:ins>
      <w:del w:id="35" w:author="Анна Гуринович" w:date="2024-09-18T00:26:00Z">
        <w:r w:rsidR="008C49F1" w:rsidRPr="008C49F1" w:rsidDel="00FA0E00">
          <w:rPr>
            <w:rFonts w:ascii="Times New Roman" w:hAnsi="Times New Roman" w:cs="Times New Roman"/>
          </w:rPr>
          <w:delText>ing</w:delText>
        </w:r>
      </w:del>
      <w:r w:rsidR="008C49F1" w:rsidRPr="008C49F1">
        <w:rPr>
          <w:rFonts w:ascii="Times New Roman" w:hAnsi="Times New Roman" w:cs="Times New Roman"/>
        </w:rPr>
        <w:t xml:space="preserve"> a combination of hardware and software, remote and/or on-board, that has the capability to drive a vehicle without active physical control or monitoring by a human operator.</w:t>
      </w:r>
      <w:r w:rsidR="00372200">
        <w:rPr>
          <w:rFonts w:ascii="Times New Roman" w:hAnsi="Times New Roman" w:cs="Times New Roman"/>
          <w:lang w:val="en-US"/>
        </w:rPr>
        <w:t xml:space="preserve"> </w:t>
      </w:r>
      <w:r w:rsidR="006A56A8">
        <w:rPr>
          <w:rFonts w:ascii="Times New Roman" w:hAnsi="Times New Roman" w:cs="Times New Roman"/>
          <w:lang w:val="en-US"/>
        </w:rPr>
        <w:t xml:space="preserve">Another American company </w:t>
      </w:r>
      <w:del w:id="36" w:author="Анна Гуринович" w:date="2024-09-18T00:27:00Z">
        <w:r w:rsidR="006A56A8" w:rsidDel="00D74263">
          <w:rPr>
            <w:rFonts w:ascii="Times New Roman" w:hAnsi="Times New Roman" w:cs="Times New Roman"/>
            <w:lang w:val="en-US"/>
          </w:rPr>
          <w:delText xml:space="preserve">is </w:delText>
        </w:r>
        <w:r w:rsidR="00372200" w:rsidDel="00D74263">
          <w:rPr>
            <w:rFonts w:ascii="Times New Roman" w:hAnsi="Times New Roman" w:cs="Times New Roman"/>
            <w:lang w:val="en-US"/>
          </w:rPr>
          <w:delText>Aptiv</w:delText>
        </w:r>
        <w:r w:rsidR="008C49F1" w:rsidDel="00D74263">
          <w:rPr>
            <w:rFonts w:ascii="Times New Roman" w:hAnsi="Times New Roman" w:cs="Times New Roman"/>
            <w:lang w:val="en-US"/>
          </w:rPr>
          <w:delText xml:space="preserve"> </w:delText>
        </w:r>
      </w:del>
      <w:r w:rsidR="006A56A8">
        <w:rPr>
          <w:rFonts w:ascii="Times New Roman" w:hAnsi="Times New Roman" w:cs="Times New Roman"/>
          <w:lang w:val="en-US"/>
        </w:rPr>
        <w:t xml:space="preserve">that </w:t>
      </w:r>
      <w:r w:rsidR="005C55FD">
        <w:rPr>
          <w:rFonts w:ascii="Times New Roman" w:hAnsi="Times New Roman" w:cs="Times New Roman"/>
          <w:lang w:val="en-US"/>
        </w:rPr>
        <w:t>has been developing their own solution in this field since 2013</w:t>
      </w:r>
      <w:ins w:id="37" w:author="Анна Гуринович" w:date="2024-09-18T00:58:00Z">
        <w:r w:rsidR="00457B76">
          <w:rPr>
            <w:rFonts w:ascii="Times New Roman" w:hAnsi="Times New Roman" w:cs="Times New Roman"/>
            <w:lang w:val="en-US"/>
          </w:rPr>
          <w:t>,</w:t>
        </w:r>
      </w:ins>
      <w:ins w:id="38" w:author="Анна Гуринович" w:date="2024-09-18T00:27:00Z">
        <w:r w:rsidR="00D74263" w:rsidRPr="00D74263">
          <w:rPr>
            <w:rFonts w:ascii="Times New Roman" w:hAnsi="Times New Roman" w:cs="Times New Roman"/>
            <w:lang w:val="en-US"/>
          </w:rPr>
          <w:t xml:space="preserve"> </w:t>
        </w:r>
        <w:r w:rsidR="00D74263">
          <w:rPr>
            <w:rFonts w:ascii="Times New Roman" w:hAnsi="Times New Roman" w:cs="Times New Roman"/>
            <w:lang w:val="en-US"/>
          </w:rPr>
          <w:t xml:space="preserve">is </w:t>
        </w:r>
        <w:proofErr w:type="spellStart"/>
        <w:r w:rsidR="00D74263">
          <w:rPr>
            <w:rFonts w:ascii="Times New Roman" w:hAnsi="Times New Roman" w:cs="Times New Roman"/>
            <w:lang w:val="en-US"/>
          </w:rPr>
          <w:t>Aptiv</w:t>
        </w:r>
      </w:ins>
      <w:proofErr w:type="spellEnd"/>
      <w:r w:rsidR="005C55FD">
        <w:rPr>
          <w:rFonts w:ascii="Times New Roman" w:hAnsi="Times New Roman" w:cs="Times New Roman"/>
          <w:lang w:val="en-US"/>
        </w:rPr>
        <w:t xml:space="preserve">. </w:t>
      </w:r>
      <w:del w:id="39" w:author="Анна Гуринович" w:date="2024-09-18T00:27:00Z">
        <w:r w:rsidR="005C55FD" w:rsidDel="00D74263">
          <w:rPr>
            <w:rFonts w:ascii="Times New Roman" w:hAnsi="Times New Roman" w:cs="Times New Roman"/>
            <w:lang w:val="en-US"/>
          </w:rPr>
          <w:delText>Since ever</w:delText>
        </w:r>
      </w:del>
      <w:del w:id="40" w:author="Анна Гуринович" w:date="2024-09-18T00:59:00Z">
        <w:r w:rsidR="005C55FD" w:rsidDel="000F778A">
          <w:rPr>
            <w:rFonts w:ascii="Times New Roman" w:hAnsi="Times New Roman" w:cs="Times New Roman"/>
            <w:lang w:val="en-US"/>
          </w:rPr>
          <w:delText>, they have provided 100 000 public passenger rides.</w:delText>
        </w:r>
      </w:del>
      <w:ins w:id="41" w:author="Анна Гуринович" w:date="2024-09-18T00:31:00Z">
        <w:r w:rsidR="00B128DF">
          <w:rPr>
            <w:rFonts w:ascii="Times New Roman" w:hAnsi="Times New Roman" w:cs="Times New Roman"/>
            <w:lang w:val="en-US"/>
          </w:rPr>
          <w:t xml:space="preserve"> They offer a self-driven taxi that operates using information about the environment from the imaging radars that are located </w:t>
        </w:r>
      </w:ins>
      <w:ins w:id="42" w:author="Анна Гуринович" w:date="2024-09-18T00:32:00Z">
        <w:r w:rsidR="00B128DF">
          <w:rPr>
            <w:rFonts w:ascii="Times New Roman" w:hAnsi="Times New Roman" w:cs="Times New Roman"/>
            <w:lang w:val="en-US"/>
          </w:rPr>
          <w:t>on the car</w:t>
        </w:r>
        <w:r w:rsidR="000E5765">
          <w:rPr>
            <w:rFonts w:ascii="Times New Roman" w:hAnsi="Times New Roman" w:cs="Times New Roman"/>
            <w:lang w:val="en-US"/>
          </w:rPr>
          <w:t xml:space="preserve">, in this case – </w:t>
        </w:r>
        <w:r w:rsidR="000E5765">
          <w:t>Hyundai Ioniq 5</w:t>
        </w:r>
        <w:r w:rsidR="000E5765">
          <w:rPr>
            <w:lang w:val="en-US"/>
          </w:rPr>
          <w:t xml:space="preserve">. </w:t>
        </w:r>
      </w:ins>
      <w:ins w:id="43" w:author="Анна Гуринович" w:date="2024-09-18T00:59:00Z">
        <w:r w:rsidR="000F778A">
          <w:rPr>
            <w:rFonts w:ascii="Times New Roman" w:hAnsi="Times New Roman" w:cs="Times New Roman"/>
            <w:lang w:val="en-US"/>
          </w:rPr>
          <w:t xml:space="preserve">Ever since, they have provided 100 000 public </w:t>
        </w:r>
      </w:ins>
      <w:ins w:id="44" w:author="Анна Гуринович" w:date="2024-09-18T01:10:00Z">
        <w:r w:rsidR="000B3AB6">
          <w:rPr>
            <w:rFonts w:ascii="Times New Roman" w:hAnsi="Times New Roman" w:cs="Times New Roman"/>
            <w:lang w:val="en-US"/>
          </w:rPr>
          <w:t xml:space="preserve">self-driven </w:t>
        </w:r>
      </w:ins>
      <w:ins w:id="45" w:author="Анна Гуринович" w:date="2024-09-18T00:59:00Z">
        <w:r w:rsidR="000F778A">
          <w:rPr>
            <w:rFonts w:ascii="Times New Roman" w:hAnsi="Times New Roman" w:cs="Times New Roman"/>
            <w:lang w:val="en-US"/>
          </w:rPr>
          <w:t xml:space="preserve">passenger rides. The idea behind their approach is smart mobility, which aims to help </w:t>
        </w:r>
      </w:ins>
      <w:ins w:id="46" w:author="Анна Гуринович" w:date="2024-09-18T01:00:00Z">
        <w:r w:rsidR="000F778A">
          <w:rPr>
            <w:rFonts w:ascii="Times New Roman" w:hAnsi="Times New Roman" w:cs="Times New Roman"/>
            <w:lang w:val="en-US"/>
          </w:rPr>
          <w:t xml:space="preserve">elderly and </w:t>
        </w:r>
      </w:ins>
      <w:ins w:id="47" w:author="Анна Гуринович" w:date="2024-09-18T00:59:00Z">
        <w:r w:rsidR="000F778A">
          <w:rPr>
            <w:rFonts w:ascii="Times New Roman" w:hAnsi="Times New Roman" w:cs="Times New Roman"/>
            <w:lang w:val="en-US"/>
          </w:rPr>
          <w:t xml:space="preserve">disabled </w:t>
        </w:r>
      </w:ins>
      <w:ins w:id="48" w:author="Анна Гуринович" w:date="2024-09-18T01:00:00Z">
        <w:r w:rsidR="000F778A">
          <w:rPr>
            <w:rFonts w:ascii="Times New Roman" w:hAnsi="Times New Roman" w:cs="Times New Roman"/>
            <w:lang w:val="en-US"/>
          </w:rPr>
          <w:t>people to move independently.</w:t>
        </w:r>
      </w:ins>
      <w:ins w:id="49" w:author="Анна Гуринович" w:date="2024-09-18T01:17:00Z">
        <w:r w:rsidR="007D45D8">
          <w:rPr>
            <w:rStyle w:val="af3"/>
            <w:rFonts w:ascii="Times New Roman" w:hAnsi="Times New Roman" w:cs="Times New Roman"/>
            <w:lang w:val="en-US"/>
          </w:rPr>
          <w:footnoteReference w:id="1"/>
        </w:r>
      </w:ins>
      <w:ins w:id="53" w:author="Анна Гуринович" w:date="2024-09-18T01:01:00Z">
        <w:r w:rsidR="00C774F1">
          <w:rPr>
            <w:rFonts w:ascii="Times New Roman" w:hAnsi="Times New Roman" w:cs="Times New Roman"/>
            <w:lang w:val="en-US"/>
          </w:rPr>
          <w:t xml:space="preserve"> </w:t>
        </w:r>
      </w:ins>
      <w:ins w:id="54" w:author="Анна Гуринович" w:date="2024-09-18T01:02:00Z">
        <w:r w:rsidR="00C774F1">
          <w:rPr>
            <w:rFonts w:ascii="Times New Roman" w:hAnsi="Times New Roman" w:cs="Times New Roman"/>
            <w:lang w:val="en-US"/>
          </w:rPr>
          <w:t>Josie Archer</w:t>
        </w:r>
        <w:r w:rsidR="002A6A9C">
          <w:rPr>
            <w:rFonts w:ascii="Times New Roman" w:hAnsi="Times New Roman" w:cs="Times New Roman"/>
            <w:lang w:val="en-US"/>
          </w:rPr>
          <w:t xml:space="preserve">, one of the </w:t>
        </w:r>
      </w:ins>
      <w:ins w:id="55" w:author="Анна Гуринович" w:date="2024-09-18T01:03:00Z">
        <w:r w:rsidR="002A6A9C">
          <w:rPr>
            <w:rFonts w:ascii="Times New Roman" w:hAnsi="Times New Roman" w:cs="Times New Roman"/>
            <w:lang w:val="en-US"/>
          </w:rPr>
          <w:t xml:space="preserve">employees, says that </w:t>
        </w:r>
        <w:r w:rsidR="00280401">
          <w:rPr>
            <w:rFonts w:ascii="Times New Roman" w:hAnsi="Times New Roman" w:cs="Times New Roman"/>
            <w:lang w:val="en-US"/>
          </w:rPr>
          <w:t>disabled people</w:t>
        </w:r>
      </w:ins>
      <w:ins w:id="56" w:author="Анна Гуринович" w:date="2024-09-18T01:06:00Z">
        <w:r w:rsidR="00F757D2">
          <w:rPr>
            <w:rFonts w:ascii="Times New Roman" w:hAnsi="Times New Roman" w:cs="Times New Roman"/>
            <w:lang w:val="en-US"/>
          </w:rPr>
          <w:t xml:space="preserve"> often</w:t>
        </w:r>
      </w:ins>
      <w:ins w:id="57" w:author="Анна Гуринович" w:date="2024-09-18T01:03:00Z">
        <w:r w:rsidR="00280401">
          <w:rPr>
            <w:rFonts w:ascii="Times New Roman" w:hAnsi="Times New Roman" w:cs="Times New Roman"/>
            <w:lang w:val="en-US"/>
          </w:rPr>
          <w:t xml:space="preserve"> have </w:t>
        </w:r>
      </w:ins>
      <w:ins w:id="58" w:author="Анна Гуринович" w:date="2024-09-18T01:04:00Z">
        <w:r w:rsidR="00280401">
          <w:rPr>
            <w:rFonts w:ascii="Times New Roman" w:hAnsi="Times New Roman" w:cs="Times New Roman"/>
            <w:lang w:val="en-US"/>
          </w:rPr>
          <w:t xml:space="preserve">to schedule their daily activities </w:t>
        </w:r>
      </w:ins>
      <w:ins w:id="59" w:author="Анна Гуринович" w:date="2024-09-18T01:06:00Z">
        <w:r w:rsidR="00F83139">
          <w:rPr>
            <w:rFonts w:ascii="Times New Roman" w:hAnsi="Times New Roman" w:cs="Times New Roman"/>
            <w:lang w:val="en-US"/>
          </w:rPr>
          <w:t xml:space="preserve">around </w:t>
        </w:r>
        <w:r w:rsidR="00F757D2">
          <w:rPr>
            <w:rFonts w:ascii="Times New Roman" w:hAnsi="Times New Roman" w:cs="Times New Roman"/>
            <w:lang w:val="en-US"/>
          </w:rPr>
          <w:t xml:space="preserve">a driver or someone to take them to their destination, thus </w:t>
        </w:r>
      </w:ins>
      <w:ins w:id="60" w:author="Анна Гуринович" w:date="2024-09-18T01:07:00Z">
        <w:r w:rsidR="00F757D2">
          <w:rPr>
            <w:rFonts w:ascii="Times New Roman" w:hAnsi="Times New Roman" w:cs="Times New Roman"/>
            <w:lang w:val="en-US"/>
          </w:rPr>
          <w:t>a</w:t>
        </w:r>
      </w:ins>
      <w:ins w:id="61" w:author="Анна Гуринович" w:date="2024-09-18T01:01:00Z">
        <w:r w:rsidR="00C774F1">
          <w:t xml:space="preserve">utonomous driving vehicles would </w:t>
        </w:r>
      </w:ins>
      <w:ins w:id="62" w:author="Анна Гуринович" w:date="2024-09-18T01:07:00Z">
        <w:r w:rsidR="00F757D2">
          <w:rPr>
            <w:lang w:val="en-US"/>
          </w:rPr>
          <w:t>drastically improve</w:t>
        </w:r>
      </w:ins>
      <w:ins w:id="63" w:author="Анна Гуринович" w:date="2024-09-18T01:01:00Z">
        <w:r w:rsidR="00C774F1">
          <w:t xml:space="preserve"> their lifestyle</w:t>
        </w:r>
      </w:ins>
      <w:ins w:id="64" w:author="Анна Гуринович" w:date="2024-09-18T01:08:00Z">
        <w:r w:rsidR="002B43D2">
          <w:rPr>
            <w:lang w:val="en-US"/>
          </w:rPr>
          <w:t xml:space="preserve"> – they </w:t>
        </w:r>
      </w:ins>
      <w:ins w:id="65" w:author="Анна Гуринович" w:date="2024-09-18T01:09:00Z">
        <w:r w:rsidR="002B43D2">
          <w:rPr>
            <w:lang w:val="en-US"/>
          </w:rPr>
          <w:t xml:space="preserve">would </w:t>
        </w:r>
      </w:ins>
      <w:ins w:id="66" w:author="Анна Гуринович" w:date="2024-09-18T01:01:00Z">
        <w:r w:rsidR="00C774F1">
          <w:t xml:space="preserve">download an app and the car would go where they </w:t>
        </w:r>
        <w:proofErr w:type="spellStart"/>
        <w:r w:rsidR="00C774F1">
          <w:t>need</w:t>
        </w:r>
        <w:proofErr w:type="spellEnd"/>
        <w:r w:rsidR="00C774F1">
          <w:t xml:space="preserve"> </w:t>
        </w:r>
        <w:proofErr w:type="spellStart"/>
        <w:r w:rsidR="00C774F1">
          <w:t>it</w:t>
        </w:r>
        <w:proofErr w:type="spellEnd"/>
        <w:r w:rsidR="00C774F1">
          <w:t xml:space="preserve"> </w:t>
        </w:r>
        <w:proofErr w:type="spellStart"/>
        <w:r w:rsidR="00C774F1">
          <w:t>to</w:t>
        </w:r>
        <w:proofErr w:type="spellEnd"/>
        <w:r w:rsidR="00C774F1">
          <w:t xml:space="preserve"> </w:t>
        </w:r>
        <w:proofErr w:type="spellStart"/>
        <w:r w:rsidR="00C774F1">
          <w:t>go</w:t>
        </w:r>
        <w:proofErr w:type="spellEnd"/>
        <w:r w:rsidR="00C774F1">
          <w:t>.</w:t>
        </w:r>
      </w:ins>
    </w:p>
    <w:p w14:paraId="1E4DCC74" w14:textId="56F7DF5D" w:rsidR="00BC605D" w:rsidRPr="002A02CE" w:rsidRDefault="00BC605D" w:rsidP="00F757D2">
      <w:pPr>
        <w:ind w:firstLine="720"/>
        <w:rPr>
          <w:rFonts w:ascii="Times New Roman" w:hAnsi="Times New Roman" w:cs="Times New Roman"/>
          <w:lang w:val="en-US"/>
        </w:rPr>
      </w:pPr>
      <w:ins w:id="67" w:author="Анна Гуринович" w:date="2024-09-18T03:16:00Z">
        <w:r>
          <w:rPr>
            <w:rFonts w:ascii="Times New Roman" w:hAnsi="Times New Roman" w:cs="Times New Roman"/>
            <w:lang w:val="en-US"/>
          </w:rPr>
          <w:t xml:space="preserve">Autonomous vehicle </w:t>
        </w:r>
        <w:r w:rsidR="00E43903">
          <w:rPr>
            <w:rFonts w:ascii="Times New Roman" w:hAnsi="Times New Roman" w:cs="Times New Roman"/>
            <w:lang w:val="en-US"/>
          </w:rPr>
          <w:t xml:space="preserve">on its own is not enough to assist a disabled person, it </w:t>
        </w:r>
      </w:ins>
      <w:ins w:id="68" w:author="Анна Гуринович" w:date="2024-09-18T03:17:00Z">
        <w:r w:rsidR="00E43903">
          <w:rPr>
            <w:rFonts w:ascii="Times New Roman" w:hAnsi="Times New Roman" w:cs="Times New Roman"/>
            <w:lang w:val="en-US"/>
          </w:rPr>
          <w:t xml:space="preserve">involves machine learning, artificial intelligence, features that allow to </w:t>
        </w:r>
        <w:r w:rsidR="00D17CFC">
          <w:rPr>
            <w:rFonts w:ascii="Times New Roman" w:hAnsi="Times New Roman" w:cs="Times New Roman"/>
            <w:lang w:val="en-US"/>
          </w:rPr>
          <w:t>understand spoken instructions, communicate with a person and</w:t>
        </w:r>
      </w:ins>
      <w:ins w:id="69" w:author="Анна Гуринович" w:date="2024-09-18T03:18:00Z">
        <w:r w:rsidR="00D17CFC">
          <w:rPr>
            <w:rFonts w:ascii="Times New Roman" w:hAnsi="Times New Roman" w:cs="Times New Roman"/>
            <w:lang w:val="en-US"/>
          </w:rPr>
          <w:t xml:space="preserve"> actively analyze surroundings in real time. </w:t>
        </w:r>
      </w:ins>
      <w:ins w:id="70" w:author="Анна Гуринович" w:date="2024-09-18T03:19:00Z">
        <w:r w:rsidR="00632651">
          <w:rPr>
            <w:rFonts w:ascii="Times New Roman" w:hAnsi="Times New Roman" w:cs="Times New Roman"/>
            <w:lang w:val="en-US"/>
          </w:rPr>
          <w:t xml:space="preserve">For instance, </w:t>
        </w:r>
        <w:proofErr w:type="spellStart"/>
        <w:r w:rsidR="00632651">
          <w:t>Texas</w:t>
        </w:r>
        <w:proofErr w:type="spellEnd"/>
        <w:r w:rsidR="00632651">
          <w:t xml:space="preserve"> A&amp;M</w:t>
        </w:r>
      </w:ins>
      <w:ins w:id="71" w:author="Анна Гуринович" w:date="2024-09-18T03:26:00Z">
        <w:r w:rsidR="009C4A1E">
          <w:rPr>
            <w:rStyle w:val="af3"/>
          </w:rPr>
          <w:footnoteReference w:id="2"/>
        </w:r>
      </w:ins>
      <w:ins w:id="73" w:author="Анна Гуринович" w:date="2024-09-18T03:19:00Z">
        <w:r w:rsidR="00632651">
          <w:rPr>
            <w:lang w:val="en-US"/>
          </w:rPr>
          <w:t xml:space="preserve"> has </w:t>
        </w:r>
      </w:ins>
      <w:ins w:id="74" w:author="Анна Гуринович" w:date="2024-09-18T03:20:00Z">
        <w:r w:rsidR="00632651">
          <w:rPr>
            <w:lang w:val="en-US"/>
          </w:rPr>
          <w:t xml:space="preserve">been working </w:t>
        </w:r>
        <w:r w:rsidR="00E1509B">
          <w:rPr>
            <w:lang w:val="en-US"/>
          </w:rPr>
          <w:t xml:space="preserve">on developing protocols and algorithms to enable people and AVs </w:t>
        </w:r>
      </w:ins>
      <w:ins w:id="75" w:author="Анна Гуринович" w:date="2024-09-18T03:21:00Z">
        <w:r w:rsidR="00E1509B">
          <w:rPr>
            <w:lang w:val="en-US"/>
          </w:rPr>
          <w:t xml:space="preserve">to communicate effectively. The project involved creating a self-driving car that can store information about the user, </w:t>
        </w:r>
      </w:ins>
      <w:ins w:id="76" w:author="Анна Гуринович" w:date="2024-09-18T03:22:00Z">
        <w:r w:rsidR="007D7465">
          <w:rPr>
            <w:lang w:val="en-US"/>
          </w:rPr>
          <w:t xml:space="preserve">their disability, requirements and preferences as well as commonly visited places. </w:t>
        </w:r>
      </w:ins>
      <w:proofErr w:type="spellStart"/>
      <w:ins w:id="77" w:author="Анна Гуринович" w:date="2024-09-18T03:23:00Z">
        <w:r w:rsidR="002A02CE">
          <w:t>When</w:t>
        </w:r>
        <w:proofErr w:type="spellEnd"/>
        <w:r w:rsidR="002A02CE">
          <w:t xml:space="preserve"> </w:t>
        </w:r>
        <w:proofErr w:type="spellStart"/>
        <w:r w:rsidR="002A02CE">
          <w:t>the</w:t>
        </w:r>
        <w:proofErr w:type="spellEnd"/>
        <w:r w:rsidR="002A02CE">
          <w:t xml:space="preserve"> </w:t>
        </w:r>
        <w:proofErr w:type="spellStart"/>
        <w:r w:rsidR="002A02CE">
          <w:t>shuttle</w:t>
        </w:r>
        <w:proofErr w:type="spellEnd"/>
        <w:r w:rsidR="002A02CE">
          <w:t xml:space="preserve"> </w:t>
        </w:r>
        <w:proofErr w:type="spellStart"/>
        <w:r w:rsidR="002A02CE">
          <w:t>arrives</w:t>
        </w:r>
        <w:proofErr w:type="spellEnd"/>
        <w:r w:rsidR="002A02CE">
          <w:t xml:space="preserve"> </w:t>
        </w:r>
        <w:proofErr w:type="spellStart"/>
        <w:r w:rsidR="002A02CE">
          <w:t>to</w:t>
        </w:r>
        <w:proofErr w:type="spellEnd"/>
        <w:r w:rsidR="002A02CE">
          <w:t xml:space="preserve"> </w:t>
        </w:r>
        <w:proofErr w:type="spellStart"/>
        <w:r w:rsidR="002A02CE">
          <w:t>pick</w:t>
        </w:r>
        <w:proofErr w:type="spellEnd"/>
        <w:r w:rsidR="002A02CE">
          <w:t xml:space="preserve"> </w:t>
        </w:r>
        <w:proofErr w:type="spellStart"/>
        <w:r w:rsidR="002A02CE">
          <w:t>up</w:t>
        </w:r>
        <w:proofErr w:type="spellEnd"/>
        <w:r w:rsidR="002A02CE">
          <w:t xml:space="preserve"> </w:t>
        </w:r>
        <w:proofErr w:type="spellStart"/>
        <w:r w:rsidR="002A02CE">
          <w:lastRenderedPageBreak/>
          <w:t>the</w:t>
        </w:r>
        <w:proofErr w:type="spellEnd"/>
        <w:r w:rsidR="002A02CE">
          <w:t xml:space="preserve"> </w:t>
        </w:r>
        <w:proofErr w:type="spellStart"/>
        <w:r w:rsidR="002A02CE">
          <w:t>rider</w:t>
        </w:r>
        <w:proofErr w:type="spellEnd"/>
        <w:r w:rsidR="002A02CE">
          <w:t xml:space="preserve">, </w:t>
        </w:r>
        <w:proofErr w:type="spellStart"/>
        <w:r w:rsidR="002A02CE">
          <w:t>it</w:t>
        </w:r>
        <w:proofErr w:type="spellEnd"/>
        <w:r w:rsidR="002A02CE">
          <w:t xml:space="preserve"> </w:t>
        </w:r>
        <w:proofErr w:type="spellStart"/>
        <w:r w:rsidR="002A02CE">
          <w:t>could</w:t>
        </w:r>
        <w:proofErr w:type="spellEnd"/>
        <w:r w:rsidR="002A02CE">
          <w:t xml:space="preserve"> </w:t>
        </w:r>
        <w:proofErr w:type="spellStart"/>
        <w:r w:rsidR="002A02CE">
          <w:t>scan</w:t>
        </w:r>
        <w:proofErr w:type="spellEnd"/>
        <w:r w:rsidR="002A02CE">
          <w:t xml:space="preserve"> </w:t>
        </w:r>
        <w:proofErr w:type="spellStart"/>
        <w:r w:rsidR="002A02CE">
          <w:t>the</w:t>
        </w:r>
        <w:proofErr w:type="spellEnd"/>
        <w:r w:rsidR="002A02CE">
          <w:t xml:space="preserve"> </w:t>
        </w:r>
        <w:proofErr w:type="spellStart"/>
        <w:r w:rsidR="002A02CE">
          <w:t>area</w:t>
        </w:r>
        <w:proofErr w:type="spellEnd"/>
        <w:r w:rsidR="002A02CE">
          <w:t xml:space="preserve"> </w:t>
        </w:r>
        <w:proofErr w:type="spellStart"/>
        <w:r w:rsidR="002A02CE">
          <w:t>with</w:t>
        </w:r>
        <w:proofErr w:type="spellEnd"/>
        <w:r w:rsidR="002A02CE">
          <w:t xml:space="preserve"> </w:t>
        </w:r>
        <w:proofErr w:type="spellStart"/>
        <w:r w:rsidR="002A02CE">
          <w:t>lasers</w:t>
        </w:r>
        <w:proofErr w:type="spellEnd"/>
        <w:r w:rsidR="002A02CE">
          <w:t xml:space="preserve">, </w:t>
        </w:r>
        <w:proofErr w:type="spellStart"/>
        <w:r w:rsidR="002A02CE">
          <w:t>cameras</w:t>
        </w:r>
        <w:proofErr w:type="spellEnd"/>
        <w:r w:rsidR="002A02CE">
          <w:t xml:space="preserve"> </w:t>
        </w:r>
        <w:proofErr w:type="spellStart"/>
        <w:r w:rsidR="002A02CE">
          <w:t>and</w:t>
        </w:r>
        <w:proofErr w:type="spellEnd"/>
        <w:r w:rsidR="002A02CE">
          <w:t xml:space="preserve"> </w:t>
        </w:r>
        <w:proofErr w:type="spellStart"/>
        <w:r w:rsidR="002A02CE">
          <w:t>radar</w:t>
        </w:r>
        <w:proofErr w:type="spellEnd"/>
        <w:r w:rsidR="002A02CE">
          <w:t xml:space="preserve"> </w:t>
        </w:r>
        <w:proofErr w:type="spellStart"/>
        <w:r w:rsidR="002A02CE">
          <w:t>to</w:t>
        </w:r>
        <w:proofErr w:type="spellEnd"/>
        <w:r w:rsidR="002A02CE">
          <w:t xml:space="preserve"> </w:t>
        </w:r>
        <w:proofErr w:type="spellStart"/>
        <w:r w:rsidR="002A02CE">
          <w:t>create</w:t>
        </w:r>
        <w:proofErr w:type="spellEnd"/>
        <w:r w:rsidR="002A02CE">
          <w:t xml:space="preserve"> a 3-D </w:t>
        </w:r>
        <w:proofErr w:type="spellStart"/>
        <w:r w:rsidR="002A02CE">
          <w:t>map</w:t>
        </w:r>
        <w:proofErr w:type="spellEnd"/>
        <w:r w:rsidR="002A02CE">
          <w:t xml:space="preserve"> </w:t>
        </w:r>
        <w:proofErr w:type="spellStart"/>
        <w:r w:rsidR="002A02CE">
          <w:t>of</w:t>
        </w:r>
        <w:proofErr w:type="spellEnd"/>
        <w:r w:rsidR="002A02CE">
          <w:t xml:space="preserve"> </w:t>
        </w:r>
        <w:proofErr w:type="spellStart"/>
        <w:r w:rsidR="002A02CE">
          <w:t>the</w:t>
        </w:r>
        <w:proofErr w:type="spellEnd"/>
        <w:r w:rsidR="002A02CE">
          <w:t xml:space="preserve"> </w:t>
        </w:r>
        <w:proofErr w:type="spellStart"/>
        <w:r w:rsidR="002A02CE">
          <w:t>area</w:t>
        </w:r>
        <w:proofErr w:type="spellEnd"/>
        <w:r w:rsidR="002A02CE">
          <w:rPr>
            <w:lang w:val="en-US"/>
          </w:rPr>
          <w:t xml:space="preserve"> </w:t>
        </w:r>
      </w:ins>
      <w:ins w:id="78" w:author="Анна Гуринович" w:date="2024-09-18T03:24:00Z">
        <w:r w:rsidR="00477392">
          <w:rPr>
            <w:lang w:val="en-US"/>
          </w:rPr>
          <w:t>in addition to</w:t>
        </w:r>
      </w:ins>
      <w:ins w:id="79" w:author="Анна Гуринович" w:date="2024-09-18T03:23:00Z">
        <w:r w:rsidR="00477392">
          <w:rPr>
            <w:lang w:val="en-US"/>
          </w:rPr>
          <w:t xml:space="preserve"> </w:t>
        </w:r>
        <w:r w:rsidR="002A02CE">
          <w:rPr>
            <w:lang w:val="en-US"/>
          </w:rPr>
          <w:t>using open-source information</w:t>
        </w:r>
      </w:ins>
      <w:ins w:id="80" w:author="Анна Гуринович" w:date="2024-09-18T03:24:00Z">
        <w:r w:rsidR="00477392">
          <w:rPr>
            <w:lang w:val="en-US"/>
          </w:rPr>
          <w:t xml:space="preserve">. The AV can </w:t>
        </w:r>
      </w:ins>
      <w:ins w:id="81" w:author="Анна Гуринович" w:date="2024-09-18T03:25:00Z">
        <w:r w:rsidR="00477392">
          <w:rPr>
            <w:lang w:val="en-US"/>
          </w:rPr>
          <w:t>then send a notification to the user`s smartphone</w:t>
        </w:r>
        <w:r w:rsidR="009C4A1E">
          <w:rPr>
            <w:lang w:val="en-US"/>
          </w:rPr>
          <w:t xml:space="preserve"> with its location and use facial recognition to </w:t>
        </w:r>
      </w:ins>
      <w:ins w:id="82" w:author="Анна Гуринович" w:date="2024-09-18T03:26:00Z">
        <w:r w:rsidR="009C4A1E">
          <w:rPr>
            <w:lang w:val="en-US"/>
          </w:rPr>
          <w:t xml:space="preserve">make sure it is picking up the right person. </w:t>
        </w:r>
      </w:ins>
      <w:ins w:id="83" w:author="Анна Гуринович" w:date="2024-09-18T03:27:00Z">
        <w:r w:rsidR="002D5DAA">
          <w:rPr>
            <w:lang w:val="en-US"/>
          </w:rPr>
          <w:t>It can communicate using audio or written text on the screen to inform the passenger about all the</w:t>
        </w:r>
        <w:r w:rsidR="00F32199">
          <w:rPr>
            <w:lang w:val="en-US"/>
          </w:rPr>
          <w:t xml:space="preserve"> details of the trip.</w:t>
        </w:r>
      </w:ins>
      <w:ins w:id="84" w:author="Анна Гуринович" w:date="2024-09-18T03:28:00Z">
        <w:r w:rsidR="00F32199">
          <w:rPr>
            <w:lang w:val="en-US"/>
          </w:rPr>
          <w:t xml:space="preserve"> It is aimed to ensure </w:t>
        </w:r>
      </w:ins>
      <w:ins w:id="85" w:author="Анна Гуринович" w:date="2024-09-18T03:29:00Z">
        <w:r w:rsidR="008362B5">
          <w:rPr>
            <w:lang w:val="en-US"/>
          </w:rPr>
          <w:t>the user</w:t>
        </w:r>
        <w:r w:rsidR="008362B5">
          <w:rPr>
            <w:lang w:val="en-US"/>
          </w:rPr>
          <w:t xml:space="preserve">`s </w:t>
        </w:r>
      </w:ins>
      <w:ins w:id="86" w:author="Анна Гуринович" w:date="2024-09-18T03:28:00Z">
        <w:r w:rsidR="00F32199">
          <w:rPr>
            <w:lang w:val="en-US"/>
          </w:rPr>
          <w:t>safety and comfort</w:t>
        </w:r>
      </w:ins>
      <w:ins w:id="87" w:author="Анна Гуринович" w:date="2024-09-18T03:30:00Z">
        <w:r w:rsidR="008362B5">
          <w:rPr>
            <w:lang w:val="en-US"/>
          </w:rPr>
          <w:t xml:space="preserve">, while also </w:t>
        </w:r>
      </w:ins>
      <w:ins w:id="88" w:author="Анна Гуринович" w:date="2024-09-18T03:28:00Z">
        <w:r w:rsidR="00F32199">
          <w:rPr>
            <w:lang w:val="en-US"/>
          </w:rPr>
          <w:t>reduc</w:t>
        </w:r>
      </w:ins>
      <w:ins w:id="89" w:author="Анна Гуринович" w:date="2024-09-18T03:30:00Z">
        <w:r w:rsidR="008362B5">
          <w:rPr>
            <w:lang w:val="en-US"/>
          </w:rPr>
          <w:t>ing</w:t>
        </w:r>
      </w:ins>
      <w:ins w:id="90" w:author="Анна Гуринович" w:date="2024-09-18T03:28:00Z">
        <w:r w:rsidR="00F32199">
          <w:rPr>
            <w:lang w:val="en-US"/>
          </w:rPr>
          <w:t xml:space="preserve"> stress and mak</w:t>
        </w:r>
      </w:ins>
      <w:ins w:id="91" w:author="Анна Гуринович" w:date="2024-09-18T03:30:00Z">
        <w:r w:rsidR="008362B5">
          <w:rPr>
            <w:lang w:val="en-US"/>
          </w:rPr>
          <w:t>ing</w:t>
        </w:r>
      </w:ins>
      <w:ins w:id="92" w:author="Анна Гуринович" w:date="2024-09-18T03:28:00Z">
        <w:r w:rsidR="00F32199">
          <w:rPr>
            <w:lang w:val="en-US"/>
          </w:rPr>
          <w:t xml:space="preserve"> the experience as </w:t>
        </w:r>
      </w:ins>
      <w:ins w:id="93" w:author="Анна Гуринович" w:date="2024-09-18T03:29:00Z">
        <w:r w:rsidR="00F32199">
          <w:rPr>
            <w:lang w:val="en-US"/>
          </w:rPr>
          <w:t>human</w:t>
        </w:r>
      </w:ins>
      <w:ins w:id="94" w:author="Анна Гуринович" w:date="2024-09-18T03:31:00Z">
        <w:r w:rsidR="008362B5">
          <w:rPr>
            <w:lang w:val="en-US"/>
          </w:rPr>
          <w:t>-like</w:t>
        </w:r>
      </w:ins>
      <w:ins w:id="95" w:author="Анна Гуринович" w:date="2024-09-18T03:29:00Z">
        <w:r w:rsidR="00F32199">
          <w:rPr>
            <w:lang w:val="en-US"/>
          </w:rPr>
          <w:t xml:space="preserve"> as possible.</w:t>
        </w:r>
      </w:ins>
      <w:ins w:id="96" w:author="Анна Гуринович" w:date="2024-09-18T03:27:00Z">
        <w:r w:rsidR="002D5DAA">
          <w:rPr>
            <w:lang w:val="en-US"/>
          </w:rPr>
          <w:t xml:space="preserve"> </w:t>
        </w:r>
      </w:ins>
    </w:p>
    <w:p w14:paraId="6BA29DC3" w14:textId="39896799" w:rsidR="00674234" w:rsidRDefault="00FC7AAE" w:rsidP="004A152A">
      <w:pPr>
        <w:ind w:firstLine="720"/>
        <w:rPr>
          <w:ins w:id="97" w:author="Анна Гуринович" w:date="2024-09-18T01:36:00Z"/>
          <w:rFonts w:ascii="Times New Roman" w:hAnsi="Times New Roman" w:cs="Times New Roman"/>
        </w:rPr>
      </w:pPr>
      <w:ins w:id="98" w:author="Анна Гуринович" w:date="2024-09-18T01:13:00Z">
        <w:r>
          <w:rPr>
            <w:rFonts w:ascii="Times New Roman" w:hAnsi="Times New Roman" w:cs="Times New Roman"/>
            <w:lang w:val="en-US"/>
          </w:rPr>
          <w:t>The d</w:t>
        </w:r>
      </w:ins>
      <w:del w:id="99" w:author="Анна Гуринович" w:date="2024-09-18T01:13:00Z">
        <w:r w:rsidR="00674234" w:rsidDel="00FC7AAE">
          <w:rPr>
            <w:rFonts w:ascii="Times New Roman" w:hAnsi="Times New Roman" w:cs="Times New Roman"/>
            <w:lang w:val="en-US"/>
          </w:rPr>
          <w:delText>D</w:delText>
        </w:r>
      </w:del>
      <w:r w:rsidR="00674234">
        <w:rPr>
          <w:rFonts w:ascii="Times New Roman" w:hAnsi="Times New Roman" w:cs="Times New Roman"/>
          <w:lang w:val="en-US"/>
        </w:rPr>
        <w:t xml:space="preserve">eployment </w:t>
      </w:r>
      <w:ins w:id="100" w:author="Анна Гуринович" w:date="2024-09-18T01:13:00Z">
        <w:r>
          <w:rPr>
            <w:rFonts w:ascii="Times New Roman" w:hAnsi="Times New Roman" w:cs="Times New Roman"/>
            <w:lang w:val="en-US"/>
          </w:rPr>
          <w:t xml:space="preserve">of </w:t>
        </w:r>
      </w:ins>
      <w:r w:rsidR="00674234" w:rsidRPr="00674234">
        <w:rPr>
          <w:rFonts w:ascii="Times New Roman" w:hAnsi="Times New Roman" w:cs="Times New Roman"/>
        </w:rPr>
        <w:t>autonomous vehicles</w:t>
      </w:r>
      <w:r w:rsidR="00A46E59">
        <w:rPr>
          <w:rFonts w:ascii="Times New Roman" w:hAnsi="Times New Roman" w:cs="Times New Roman"/>
        </w:rPr>
        <w:t xml:space="preserve"> could faces stark reality due to </w:t>
      </w:r>
      <w:del w:id="101" w:author="Анна Гуринович" w:date="2024-09-18T01:14:00Z">
        <w:r w:rsidR="00A46E59" w:rsidDel="00FC7AAE">
          <w:rPr>
            <w:rFonts w:ascii="Times New Roman" w:hAnsi="Times New Roman" w:cs="Times New Roman"/>
          </w:rPr>
          <w:delText xml:space="preserve">narrow </w:delText>
        </w:r>
      </w:del>
      <w:ins w:id="102" w:author="Анна Гуринович" w:date="2024-09-18T01:14:00Z">
        <w:r>
          <w:rPr>
            <w:rFonts w:ascii="Times New Roman" w:hAnsi="Times New Roman" w:cs="Times New Roman"/>
            <w:lang w:val="en-US"/>
          </w:rPr>
          <w:t>limited</w:t>
        </w:r>
        <w:r>
          <w:rPr>
            <w:rFonts w:ascii="Times New Roman" w:hAnsi="Times New Roman" w:cs="Times New Roman"/>
          </w:rPr>
          <w:t xml:space="preserve"> </w:t>
        </w:r>
      </w:ins>
      <w:r w:rsidR="00A46E59">
        <w:rPr>
          <w:rFonts w:ascii="Times New Roman" w:hAnsi="Times New Roman" w:cs="Times New Roman"/>
        </w:rPr>
        <w:t xml:space="preserve">technological development and </w:t>
      </w:r>
      <w:r w:rsidR="00A46E59" w:rsidRPr="00A46E59">
        <w:rPr>
          <w:rFonts w:ascii="Times New Roman" w:hAnsi="Times New Roman" w:cs="Times New Roman"/>
        </w:rPr>
        <w:t>inflexible, restrictive policies</w:t>
      </w:r>
      <w:r w:rsidR="00A46E59">
        <w:rPr>
          <w:rFonts w:ascii="Times New Roman" w:hAnsi="Times New Roman" w:cs="Times New Roman"/>
        </w:rPr>
        <w:t xml:space="preserve">. </w:t>
      </w:r>
      <w:r w:rsidR="00A46E59">
        <w:rPr>
          <w:rFonts w:ascii="Times New Roman" w:hAnsi="Times New Roman" w:cs="Times New Roman"/>
          <w:lang w:val="uk-UA"/>
        </w:rPr>
        <w:t>A</w:t>
      </w:r>
      <w:r w:rsidR="00A46E59">
        <w:rPr>
          <w:rFonts w:ascii="Times New Roman" w:hAnsi="Times New Roman" w:cs="Times New Roman"/>
          <w:lang w:val="en-US"/>
        </w:rPr>
        <w:t>V</w:t>
      </w:r>
      <w:ins w:id="103" w:author="Анна Гуринович" w:date="2024-09-18T03:16:00Z">
        <w:r w:rsidR="00BC605D">
          <w:rPr>
            <w:rFonts w:ascii="Times New Roman" w:hAnsi="Times New Roman" w:cs="Times New Roman"/>
            <w:lang w:val="en-US"/>
          </w:rPr>
          <w:t>s</w:t>
        </w:r>
      </w:ins>
      <w:r w:rsidR="00A46E59">
        <w:rPr>
          <w:rFonts w:ascii="Times New Roman" w:hAnsi="Times New Roman" w:cs="Times New Roman"/>
          <w:lang w:val="en-US"/>
        </w:rPr>
        <w:t xml:space="preserve"> must meet all the </w:t>
      </w:r>
      <w:r w:rsidR="00A46E59" w:rsidRPr="00A46E59">
        <w:rPr>
          <w:rFonts w:ascii="Times New Roman" w:hAnsi="Times New Roman" w:cs="Times New Roman"/>
        </w:rPr>
        <w:t>requirements</w:t>
      </w:r>
      <w:r w:rsidR="00A46E59">
        <w:rPr>
          <w:rFonts w:ascii="Times New Roman" w:hAnsi="Times New Roman" w:cs="Times New Roman"/>
        </w:rPr>
        <w:t xml:space="preserve"> of every individual in order to be fully </w:t>
      </w:r>
      <w:r w:rsidR="00A46E59" w:rsidRPr="00A46E59">
        <w:rPr>
          <w:rFonts w:ascii="Times New Roman" w:hAnsi="Times New Roman" w:cs="Times New Roman"/>
        </w:rPr>
        <w:t>accessible</w:t>
      </w:r>
      <w:r w:rsidR="00A46E59">
        <w:rPr>
          <w:rFonts w:ascii="Times New Roman" w:hAnsi="Times New Roman" w:cs="Times New Roman"/>
        </w:rPr>
        <w:t xml:space="preserve">. For instance, </w:t>
      </w:r>
      <w:ins w:id="104" w:author="Анна Гуринович" w:date="2024-09-18T01:14:00Z">
        <w:r w:rsidR="00691FE6">
          <w:rPr>
            <w:rFonts w:ascii="Times New Roman" w:hAnsi="Times New Roman" w:cs="Times New Roman"/>
            <w:lang w:val="en-US"/>
          </w:rPr>
          <w:t xml:space="preserve">the </w:t>
        </w:r>
      </w:ins>
      <w:r w:rsidR="00A46E59">
        <w:rPr>
          <w:rFonts w:ascii="Times New Roman" w:hAnsi="Times New Roman" w:cs="Times New Roman"/>
        </w:rPr>
        <w:t>b</w:t>
      </w:r>
      <w:r w:rsidR="00A46E59" w:rsidRPr="00A46E59">
        <w:rPr>
          <w:rFonts w:ascii="Times New Roman" w:hAnsi="Times New Roman" w:cs="Times New Roman"/>
        </w:rPr>
        <w:t xml:space="preserve">lind and </w:t>
      </w:r>
      <w:ins w:id="105" w:author="Анна Гуринович" w:date="2024-09-18T01:14:00Z">
        <w:r w:rsidR="00691FE6">
          <w:rPr>
            <w:rFonts w:ascii="Times New Roman" w:hAnsi="Times New Roman" w:cs="Times New Roman"/>
            <w:lang w:val="en-US"/>
          </w:rPr>
          <w:t xml:space="preserve">the </w:t>
        </w:r>
      </w:ins>
      <w:r w:rsidR="00A46E59">
        <w:rPr>
          <w:rFonts w:ascii="Times New Roman" w:hAnsi="Times New Roman" w:cs="Times New Roman"/>
        </w:rPr>
        <w:t>v</w:t>
      </w:r>
      <w:r w:rsidR="00A46E59" w:rsidRPr="00A46E59">
        <w:rPr>
          <w:rFonts w:ascii="Times New Roman" w:hAnsi="Times New Roman" w:cs="Times New Roman"/>
        </w:rPr>
        <w:t xml:space="preserve">isually </w:t>
      </w:r>
      <w:r w:rsidR="00A46E59">
        <w:rPr>
          <w:rFonts w:ascii="Times New Roman" w:hAnsi="Times New Roman" w:cs="Times New Roman"/>
        </w:rPr>
        <w:t>i</w:t>
      </w:r>
      <w:r w:rsidR="00A46E59" w:rsidRPr="00A46E59">
        <w:rPr>
          <w:rFonts w:ascii="Times New Roman" w:hAnsi="Times New Roman" w:cs="Times New Roman"/>
        </w:rPr>
        <w:t>mpaired</w:t>
      </w:r>
      <w:r w:rsidR="00A46E59">
        <w:rPr>
          <w:rFonts w:ascii="Times New Roman" w:hAnsi="Times New Roman" w:cs="Times New Roman"/>
        </w:rPr>
        <w:t xml:space="preserve"> may require </w:t>
      </w:r>
      <w:r w:rsidR="007320ED" w:rsidRPr="007320ED">
        <w:rPr>
          <w:rFonts w:ascii="Times New Roman" w:hAnsi="Times New Roman" w:cs="Times New Roman"/>
        </w:rPr>
        <w:t>refreshable braille</w:t>
      </w:r>
      <w:r w:rsidR="007320ED">
        <w:rPr>
          <w:rFonts w:ascii="Times New Roman" w:hAnsi="Times New Roman" w:cs="Times New Roman"/>
        </w:rPr>
        <w:t xml:space="preserve"> and </w:t>
      </w:r>
      <w:r w:rsidR="007320ED" w:rsidRPr="007320ED">
        <w:rPr>
          <w:rFonts w:ascii="Times New Roman" w:hAnsi="Times New Roman" w:cs="Times New Roman"/>
        </w:rPr>
        <w:t>an auditory</w:t>
      </w:r>
      <w:ins w:id="106" w:author="Анна Гуринович" w:date="2024-09-18T01:15:00Z">
        <w:r w:rsidR="00691FE6">
          <w:rPr>
            <w:rFonts w:ascii="Times New Roman" w:hAnsi="Times New Roman" w:cs="Times New Roman"/>
            <w:lang w:val="en-US"/>
          </w:rPr>
          <w:t xml:space="preserve"> </w:t>
        </w:r>
      </w:ins>
      <w:r w:rsidR="007320ED" w:rsidRPr="007320ED">
        <w:rPr>
          <w:rFonts w:ascii="Times New Roman" w:hAnsi="Times New Roman" w:cs="Times New Roman"/>
        </w:rPr>
        <w:t>system</w:t>
      </w:r>
      <w:r w:rsidR="007320ED">
        <w:rPr>
          <w:rFonts w:ascii="Times New Roman" w:hAnsi="Times New Roman" w:cs="Times New Roman"/>
        </w:rPr>
        <w:t xml:space="preserve">, including beacons to inform about </w:t>
      </w:r>
      <w:ins w:id="107" w:author="Анна Гуринович" w:date="2024-09-18T01:15:00Z">
        <w:r w:rsidR="00691FE6">
          <w:rPr>
            <w:rFonts w:ascii="Times New Roman" w:hAnsi="Times New Roman" w:cs="Times New Roman"/>
            <w:lang w:val="en-US"/>
          </w:rPr>
          <w:t xml:space="preserve">the </w:t>
        </w:r>
      </w:ins>
      <w:r w:rsidR="007320ED">
        <w:rPr>
          <w:rFonts w:ascii="Times New Roman" w:hAnsi="Times New Roman" w:cs="Times New Roman"/>
        </w:rPr>
        <w:t xml:space="preserve">position of </w:t>
      </w:r>
      <w:ins w:id="108" w:author="Анна Гуринович" w:date="2024-09-18T01:15:00Z">
        <w:r w:rsidR="00691FE6">
          <w:rPr>
            <w:rFonts w:ascii="Times New Roman" w:hAnsi="Times New Roman" w:cs="Times New Roman"/>
            <w:lang w:val="en-US"/>
          </w:rPr>
          <w:t xml:space="preserve">a </w:t>
        </w:r>
      </w:ins>
      <w:r w:rsidR="007320ED">
        <w:rPr>
          <w:rFonts w:ascii="Times New Roman" w:hAnsi="Times New Roman" w:cs="Times New Roman"/>
        </w:rPr>
        <w:t xml:space="preserve">car. On </w:t>
      </w:r>
      <w:ins w:id="109" w:author="Анна Гуринович" w:date="2024-09-18T01:15:00Z">
        <w:r w:rsidR="00691FE6">
          <w:rPr>
            <w:rFonts w:ascii="Times New Roman" w:hAnsi="Times New Roman" w:cs="Times New Roman"/>
            <w:lang w:val="en-US"/>
          </w:rPr>
          <w:t xml:space="preserve">the </w:t>
        </w:r>
      </w:ins>
      <w:r w:rsidR="007320ED">
        <w:rPr>
          <w:rFonts w:ascii="Times New Roman" w:hAnsi="Times New Roman" w:cs="Times New Roman"/>
        </w:rPr>
        <w:t xml:space="preserve">contrary, </w:t>
      </w:r>
      <w:r w:rsidR="008C49F1">
        <w:rPr>
          <w:rFonts w:ascii="Times New Roman" w:hAnsi="Times New Roman" w:cs="Times New Roman"/>
        </w:rPr>
        <w:t>people with a</w:t>
      </w:r>
      <w:r w:rsidR="008C49F1" w:rsidRPr="008C49F1">
        <w:rPr>
          <w:rFonts w:ascii="Times New Roman" w:hAnsi="Times New Roman" w:cs="Times New Roman"/>
        </w:rPr>
        <w:t xml:space="preserve">mbulatory and </w:t>
      </w:r>
      <w:r w:rsidR="008C49F1">
        <w:rPr>
          <w:rFonts w:ascii="Times New Roman" w:hAnsi="Times New Roman" w:cs="Times New Roman"/>
        </w:rPr>
        <w:t>p</w:t>
      </w:r>
      <w:r w:rsidR="008C49F1" w:rsidRPr="008C49F1">
        <w:rPr>
          <w:rFonts w:ascii="Times New Roman" w:hAnsi="Times New Roman" w:cs="Times New Roman"/>
        </w:rPr>
        <w:t xml:space="preserve">hysical </w:t>
      </w:r>
      <w:r w:rsidR="008C49F1">
        <w:rPr>
          <w:rFonts w:ascii="Times New Roman" w:hAnsi="Times New Roman" w:cs="Times New Roman"/>
        </w:rPr>
        <w:t>d</w:t>
      </w:r>
      <w:r w:rsidR="008C49F1" w:rsidRPr="008C49F1">
        <w:rPr>
          <w:rFonts w:ascii="Times New Roman" w:hAnsi="Times New Roman" w:cs="Times New Roman"/>
        </w:rPr>
        <w:t>isability</w:t>
      </w:r>
      <w:r w:rsidR="008C49F1">
        <w:rPr>
          <w:rFonts w:ascii="Times New Roman" w:hAnsi="Times New Roman" w:cs="Times New Roman"/>
        </w:rPr>
        <w:t>, who us</w:t>
      </w:r>
      <w:ins w:id="110" w:author="Анна Гуринович" w:date="2024-09-18T01:15:00Z">
        <w:r w:rsidR="00691FE6">
          <w:rPr>
            <w:rFonts w:ascii="Times New Roman" w:hAnsi="Times New Roman" w:cs="Times New Roman"/>
            <w:lang w:val="en-US"/>
          </w:rPr>
          <w:t>e</w:t>
        </w:r>
      </w:ins>
      <w:del w:id="111" w:author="Анна Гуринович" w:date="2024-09-18T01:15:00Z">
        <w:r w:rsidR="008C49F1" w:rsidDel="00691FE6">
          <w:rPr>
            <w:rFonts w:ascii="Times New Roman" w:hAnsi="Times New Roman" w:cs="Times New Roman"/>
          </w:rPr>
          <w:delText>ing</w:delText>
        </w:r>
      </w:del>
      <w:r w:rsidR="008C49F1">
        <w:rPr>
          <w:rFonts w:ascii="Times New Roman" w:hAnsi="Times New Roman" w:cs="Times New Roman"/>
        </w:rPr>
        <w:t xml:space="preserve"> </w:t>
      </w:r>
      <w:ins w:id="112" w:author="Анна Гуринович" w:date="2024-09-18T01:15:00Z">
        <w:r w:rsidR="007D45D8">
          <w:rPr>
            <w:rFonts w:ascii="Times New Roman" w:hAnsi="Times New Roman" w:cs="Times New Roman"/>
            <w:lang w:val="en-US"/>
          </w:rPr>
          <w:t xml:space="preserve">a </w:t>
        </w:r>
      </w:ins>
      <w:r w:rsidR="008C49F1">
        <w:rPr>
          <w:rFonts w:ascii="Times New Roman" w:hAnsi="Times New Roman" w:cs="Times New Roman"/>
        </w:rPr>
        <w:t xml:space="preserve">wheelchair, need </w:t>
      </w:r>
      <w:del w:id="113" w:author="Анна Гуринович" w:date="2024-09-18T01:16:00Z">
        <w:r w:rsidR="008C49F1" w:rsidDel="007D45D8">
          <w:rPr>
            <w:rFonts w:ascii="Times New Roman" w:hAnsi="Times New Roman" w:cs="Times New Roman"/>
          </w:rPr>
          <w:delText xml:space="preserve">a car </w:delText>
        </w:r>
      </w:del>
      <w:del w:id="114" w:author="Анна Гуринович" w:date="2024-09-18T01:15:00Z">
        <w:r w:rsidR="008C49F1" w:rsidDel="007D45D8">
          <w:rPr>
            <w:rFonts w:ascii="Times New Roman" w:hAnsi="Times New Roman" w:cs="Times New Roman"/>
          </w:rPr>
          <w:delText xml:space="preserve">designed </w:delText>
        </w:r>
      </w:del>
      <w:del w:id="115" w:author="Анна Гуринович" w:date="2024-09-18T01:16:00Z">
        <w:r w:rsidR="008C49F1" w:rsidDel="007D45D8">
          <w:rPr>
            <w:rFonts w:ascii="Times New Roman" w:hAnsi="Times New Roman" w:cs="Times New Roman"/>
          </w:rPr>
          <w:delText xml:space="preserve">with </w:delText>
        </w:r>
      </w:del>
      <w:r w:rsidR="008C49F1">
        <w:rPr>
          <w:rFonts w:ascii="Times New Roman" w:hAnsi="Times New Roman" w:cs="Times New Roman"/>
        </w:rPr>
        <w:t xml:space="preserve">a ramp or </w:t>
      </w:r>
      <w:ins w:id="116" w:author="Анна Гуринович" w:date="2024-09-18T01:15:00Z">
        <w:r w:rsidR="007D45D8">
          <w:rPr>
            <w:rFonts w:ascii="Times New Roman" w:hAnsi="Times New Roman" w:cs="Times New Roman"/>
            <w:lang w:val="en-US"/>
          </w:rPr>
          <w:t xml:space="preserve">a </w:t>
        </w:r>
      </w:ins>
      <w:r w:rsidR="008C49F1">
        <w:rPr>
          <w:rFonts w:ascii="Times New Roman" w:hAnsi="Times New Roman" w:cs="Times New Roman"/>
        </w:rPr>
        <w:t xml:space="preserve">lift system integrated into the body of </w:t>
      </w:r>
      <w:ins w:id="117" w:author="Анна Гуринович" w:date="2024-09-18T01:16:00Z">
        <w:r w:rsidR="007D45D8">
          <w:rPr>
            <w:rFonts w:ascii="Times New Roman" w:hAnsi="Times New Roman" w:cs="Times New Roman"/>
            <w:lang w:val="en-US"/>
          </w:rPr>
          <w:t xml:space="preserve">a </w:t>
        </w:r>
      </w:ins>
      <w:r w:rsidR="008C49F1">
        <w:rPr>
          <w:rFonts w:ascii="Times New Roman" w:hAnsi="Times New Roman" w:cs="Times New Roman"/>
        </w:rPr>
        <w:t xml:space="preserve">car. </w:t>
      </w:r>
      <w:r w:rsidR="0078218C" w:rsidRPr="0078218C">
        <w:rPr>
          <w:rFonts w:ascii="Times New Roman" w:hAnsi="Times New Roman" w:cs="Times New Roman"/>
        </w:rPr>
        <w:t>Deaf people, being fully capable of driving vehicles even now, need a visual representation of any audible information displayed in Avs</w:t>
      </w:r>
      <w:r w:rsidR="0078218C">
        <w:rPr>
          <w:rFonts w:ascii="Times New Roman" w:hAnsi="Times New Roman" w:cs="Times New Roman"/>
        </w:rPr>
        <w:t>.</w:t>
      </w:r>
      <w:ins w:id="118" w:author="Анна Гуринович" w:date="2024-09-18T01:16:00Z">
        <w:r w:rsidR="007D45D8">
          <w:rPr>
            <w:rStyle w:val="af3"/>
            <w:rFonts w:ascii="Times New Roman" w:hAnsi="Times New Roman" w:cs="Times New Roman"/>
          </w:rPr>
          <w:footnoteReference w:id="3"/>
        </w:r>
      </w:ins>
      <w:r w:rsidR="0078218C">
        <w:rPr>
          <w:rFonts w:ascii="Times New Roman" w:hAnsi="Times New Roman" w:cs="Times New Roman"/>
        </w:rPr>
        <w:t xml:space="preserve"> </w:t>
      </w:r>
      <w:del w:id="122" w:author="Анна Гуринович" w:date="2024-09-18T01:35:00Z">
        <w:r w:rsidR="0078218C" w:rsidDel="00A6424F">
          <w:rPr>
            <w:rFonts w:ascii="Times New Roman" w:hAnsi="Times New Roman" w:cs="Times New Roman"/>
          </w:rPr>
          <w:delText xml:space="preserve"> </w:delText>
        </w:r>
      </w:del>
      <w:del w:id="123" w:author="Анна Гуринович" w:date="2024-09-18T01:36:00Z">
        <w:r w:rsidR="0078218C" w:rsidDel="00A6424F">
          <w:rPr>
            <w:rFonts w:ascii="Times New Roman" w:hAnsi="Times New Roman" w:cs="Times New Roman"/>
          </w:rPr>
          <w:delText xml:space="preserve">                                                                                                                                            </w:delText>
        </w:r>
      </w:del>
    </w:p>
    <w:p w14:paraId="43FF6A6A" w14:textId="02261FB0" w:rsidR="00896C1D" w:rsidRPr="00543CD6" w:rsidRDefault="00896C1D" w:rsidP="00C749DF">
      <w:pPr>
        <w:rPr>
          <w:ins w:id="124" w:author="Анна Гуринович" w:date="2024-09-18T02:56:00Z"/>
          <w:rFonts w:asciiTheme="majorHAnsi" w:hAnsiTheme="majorHAnsi" w:cstheme="majorBidi"/>
          <w:lang w:val="en-US"/>
          <w:rPrChange w:id="125" w:author="Анна Гуринович" w:date="2024-09-18T03:02:00Z">
            <w:rPr>
              <w:ins w:id="126" w:author="Анна Гуринович" w:date="2024-09-18T02:56:00Z"/>
            </w:rPr>
          </w:rPrChange>
        </w:rPr>
      </w:pPr>
      <w:ins w:id="127" w:author="Анна Гуринович" w:date="2024-09-18T01:37:00Z">
        <w:r>
          <w:rPr>
            <w:lang w:val="en-US"/>
          </w:rPr>
          <w:t xml:space="preserve">Another group of people that have issues with transportation is </w:t>
        </w:r>
      </w:ins>
      <w:ins w:id="128" w:author="Анна Гуринович" w:date="2024-09-18T01:38:00Z">
        <w:r>
          <w:rPr>
            <w:lang w:val="en-US"/>
          </w:rPr>
          <w:t>those w</w:t>
        </w:r>
        <w:r w:rsidR="00AF67A0">
          <w:rPr>
            <w:lang w:val="en-US"/>
          </w:rPr>
          <w:t>ith</w:t>
        </w:r>
      </w:ins>
      <w:ins w:id="129" w:author="Анна Гуринович" w:date="2024-09-18T01:37:00Z">
        <w:r>
          <w:rPr>
            <w:lang w:val="en-US"/>
          </w:rPr>
          <w:t xml:space="preserve"> intellectual and developmental </w:t>
        </w:r>
      </w:ins>
      <w:ins w:id="130" w:author="Анна Гуринович" w:date="2024-09-18T01:38:00Z">
        <w:r w:rsidR="00AF67A0">
          <w:rPr>
            <w:lang w:val="en-US"/>
          </w:rPr>
          <w:t>disabilities. They often rely on care givers in such munda</w:t>
        </w:r>
      </w:ins>
      <w:ins w:id="131" w:author="Анна Гуринович" w:date="2024-09-18T01:39:00Z">
        <w:r w:rsidR="00AF67A0">
          <w:rPr>
            <w:lang w:val="en-US"/>
          </w:rPr>
          <w:t>ne travels</w:t>
        </w:r>
      </w:ins>
      <w:ins w:id="132" w:author="Анна Гуринович" w:date="2024-09-18T01:40:00Z">
        <w:r w:rsidR="00234CFE">
          <w:rPr>
            <w:lang w:val="en-US"/>
          </w:rPr>
          <w:t xml:space="preserve">, </w:t>
        </w:r>
        <w:r w:rsidR="00AC4FF7">
          <w:rPr>
            <w:lang w:val="en-US"/>
          </w:rPr>
          <w:t xml:space="preserve">so AVs could help them get </w:t>
        </w:r>
      </w:ins>
      <w:ins w:id="133" w:author="Анна Гуринович" w:date="2024-09-18T01:41:00Z">
        <w:r w:rsidR="00AC4FF7">
          <w:rPr>
            <w:lang w:val="en-US"/>
          </w:rPr>
          <w:t xml:space="preserve">around more independently – </w:t>
        </w:r>
      </w:ins>
      <w:ins w:id="134" w:author="Анна Гуринович" w:date="2024-09-18T01:43:00Z">
        <w:r w:rsidR="00BC4408">
          <w:rPr>
            <w:lang w:val="en-US"/>
          </w:rPr>
          <w:t>both</w:t>
        </w:r>
      </w:ins>
      <w:ins w:id="135" w:author="Анна Гуринович" w:date="2024-09-18T01:41:00Z">
        <w:r w:rsidR="00AC4FF7">
          <w:rPr>
            <w:lang w:val="en-US"/>
          </w:rPr>
          <w:t xml:space="preserve"> by </w:t>
        </w:r>
      </w:ins>
      <w:ins w:id="136" w:author="Анна Гуринович" w:date="2024-09-18T01:42:00Z">
        <w:r w:rsidR="00BC4408">
          <w:rPr>
            <w:lang w:val="en-US"/>
          </w:rPr>
          <w:t>eliminating</w:t>
        </w:r>
        <w:r w:rsidR="00AC4FF7">
          <w:rPr>
            <w:lang w:val="en-US"/>
          </w:rPr>
          <w:t xml:space="preserve"> the need to navigate on their own </w:t>
        </w:r>
      </w:ins>
      <w:ins w:id="137" w:author="Анна Гуринович" w:date="2024-09-18T01:43:00Z">
        <w:r w:rsidR="00BC4408">
          <w:rPr>
            <w:lang w:val="en-US"/>
          </w:rPr>
          <w:t>and</w:t>
        </w:r>
      </w:ins>
      <w:ins w:id="138" w:author="Анна Гуринович" w:date="2024-09-18T01:42:00Z">
        <w:r w:rsidR="00AC4FF7">
          <w:rPr>
            <w:lang w:val="en-US"/>
          </w:rPr>
          <w:t xml:space="preserve"> by </w:t>
        </w:r>
        <w:r w:rsidR="00BC4408">
          <w:rPr>
            <w:lang w:val="en-US"/>
          </w:rPr>
          <w:t xml:space="preserve">allowing their care providers to monitor their way </w:t>
        </w:r>
      </w:ins>
      <w:ins w:id="139" w:author="Анна Гуринович" w:date="2024-09-18T01:43:00Z">
        <w:r w:rsidR="00BC4408">
          <w:rPr>
            <w:lang w:val="en-US"/>
          </w:rPr>
          <w:t xml:space="preserve">through GPS and cameras inside the car. </w:t>
        </w:r>
      </w:ins>
      <w:ins w:id="140" w:author="Анна Гуринович" w:date="2024-09-18T02:08:00Z">
        <w:r w:rsidR="00E27D91">
          <w:rPr>
            <w:lang w:val="en-US"/>
          </w:rPr>
          <w:t>People with mental disabilities migh</w:t>
        </w:r>
      </w:ins>
      <w:ins w:id="141" w:author="Анна Гуринович" w:date="2024-09-18T02:09:00Z">
        <w:r w:rsidR="00E27D91">
          <w:rPr>
            <w:lang w:val="en-US"/>
          </w:rPr>
          <w:t xml:space="preserve">t suffer from anxiety and </w:t>
        </w:r>
        <w:r w:rsidR="00652F55">
          <w:rPr>
            <w:lang w:val="en-US"/>
          </w:rPr>
          <w:t xml:space="preserve">fear before boarding a car or any other means of transportation, </w:t>
        </w:r>
      </w:ins>
      <w:ins w:id="142" w:author="Анна Гуринович" w:date="2024-09-18T02:11:00Z">
        <w:r w:rsidR="007C6D6C">
          <w:rPr>
            <w:lang w:val="en-US"/>
          </w:rPr>
          <w:t>alongside with anxi</w:t>
        </w:r>
        <w:r w:rsidR="000B1966">
          <w:rPr>
            <w:lang w:val="en-US"/>
          </w:rPr>
          <w:t>ety</w:t>
        </w:r>
      </w:ins>
      <w:ins w:id="143" w:author="Анна Гуринович" w:date="2024-09-18T02:12:00Z">
        <w:r w:rsidR="000B1966">
          <w:rPr>
            <w:lang w:val="en-US"/>
          </w:rPr>
          <w:t xml:space="preserve"> caused by unfamiliar devices and appliances, </w:t>
        </w:r>
      </w:ins>
      <w:ins w:id="144" w:author="Анна Гуринович" w:date="2024-09-18T02:09:00Z">
        <w:r w:rsidR="00652F55">
          <w:rPr>
            <w:lang w:val="en-US"/>
          </w:rPr>
          <w:t>so it has to be simplified</w:t>
        </w:r>
      </w:ins>
      <w:ins w:id="145" w:author="Анна Гуринович" w:date="2024-09-18T02:11:00Z">
        <w:r w:rsidR="007C6D6C">
          <w:rPr>
            <w:lang w:val="en-US"/>
          </w:rPr>
          <w:t>,</w:t>
        </w:r>
      </w:ins>
      <w:ins w:id="146" w:author="Анна Гуринович" w:date="2024-09-18T02:09:00Z">
        <w:r w:rsidR="00652F55">
          <w:rPr>
            <w:lang w:val="en-US"/>
          </w:rPr>
          <w:t xml:space="preserve"> and aim to reduce the amount of stress for the users. </w:t>
        </w:r>
      </w:ins>
      <w:ins w:id="147" w:author="Анна Гуринович" w:date="2024-09-18T02:10:00Z">
        <w:r w:rsidR="00652F55">
          <w:rPr>
            <w:lang w:val="en-US"/>
          </w:rPr>
          <w:t xml:space="preserve">They can also </w:t>
        </w:r>
        <w:r w:rsidR="00652F55">
          <w:t>suffer from motor disorders</w:t>
        </w:r>
        <w:r w:rsidR="007C6D6C">
          <w:rPr>
            <w:lang w:val="en-US"/>
          </w:rPr>
          <w:t>, which</w:t>
        </w:r>
      </w:ins>
      <w:ins w:id="148" w:author="Анна Гуринович" w:date="2024-09-18T02:12:00Z">
        <w:r w:rsidR="000B1966">
          <w:rPr>
            <w:lang w:val="en-US"/>
          </w:rPr>
          <w:t xml:space="preserve"> significantl</w:t>
        </w:r>
      </w:ins>
      <w:ins w:id="149" w:author="Анна Гуринович" w:date="2024-09-18T02:13:00Z">
        <w:r w:rsidR="000B1966">
          <w:rPr>
            <w:lang w:val="en-US"/>
          </w:rPr>
          <w:t>y</w:t>
        </w:r>
      </w:ins>
      <w:ins w:id="150" w:author="Анна Гуринович" w:date="2024-09-18T02:10:00Z">
        <w:r w:rsidR="007C6D6C">
          <w:rPr>
            <w:lang w:val="en-US"/>
          </w:rPr>
          <w:t xml:space="preserve"> limits their ability to drive. </w:t>
        </w:r>
      </w:ins>
      <w:ins w:id="151" w:author="Анна Гуринович" w:date="2024-09-18T02:13:00Z">
        <w:r w:rsidR="000B1966">
          <w:rPr>
            <w:rStyle w:val="af3"/>
            <w:lang w:val="en-US"/>
          </w:rPr>
          <w:footnoteReference w:id="4"/>
        </w:r>
      </w:ins>
      <w:ins w:id="154" w:author="Анна Гуринович" w:date="2024-09-18T02:23:00Z">
        <w:r w:rsidR="00DA5DA9">
          <w:rPr>
            <w:lang w:val="en-US"/>
          </w:rPr>
          <w:t xml:space="preserve"> A key study </w:t>
        </w:r>
      </w:ins>
      <w:ins w:id="155" w:author="Анна Гуринович" w:date="2024-09-18T02:24:00Z">
        <w:r w:rsidR="00C749DF">
          <w:rPr>
            <w:lang w:val="en-US"/>
          </w:rPr>
          <w:t>worth mentioning is ‘</w:t>
        </w:r>
        <w:r w:rsidR="00C749DF">
          <w:rPr>
            <w:rStyle w:val="title-text"/>
          </w:rPr>
          <w:t>Willingness of people with mental health disabilities to travel in driverless vehicles</w:t>
        </w:r>
        <w:r w:rsidR="00C749DF">
          <w:rPr>
            <w:rStyle w:val="title-text"/>
            <w:lang w:val="en-US"/>
          </w:rPr>
          <w:t xml:space="preserve">’ by R. Bennett, R. </w:t>
        </w:r>
        <w:proofErr w:type="spellStart"/>
        <w:r w:rsidR="00C749DF">
          <w:rPr>
            <w:rStyle w:val="title-text"/>
            <w:lang w:val="en-US"/>
          </w:rPr>
          <w:t>Vijaygopal</w:t>
        </w:r>
        <w:proofErr w:type="spellEnd"/>
        <w:r w:rsidR="00C749DF">
          <w:rPr>
            <w:rStyle w:val="title-text"/>
            <w:lang w:val="en-US"/>
          </w:rPr>
          <w:t xml:space="preserve"> and R. </w:t>
        </w:r>
        <w:proofErr w:type="spellStart"/>
        <w:r w:rsidR="00C749DF">
          <w:rPr>
            <w:rStyle w:val="title-text"/>
            <w:lang w:val="en-US"/>
          </w:rPr>
          <w:t>Kottasz</w:t>
        </w:r>
      </w:ins>
      <w:proofErr w:type="spellEnd"/>
      <w:ins w:id="156" w:author="Анна Гуринович" w:date="2024-09-18T03:32:00Z">
        <w:r w:rsidR="0036290A">
          <w:rPr>
            <w:rStyle w:val="title-text"/>
            <w:lang w:val="en-US"/>
          </w:rPr>
          <w:t>, published in 2019</w:t>
        </w:r>
      </w:ins>
      <w:bookmarkStart w:id="157" w:name="_GoBack"/>
      <w:bookmarkEnd w:id="157"/>
      <w:ins w:id="158" w:author="Анна Гуринович" w:date="2024-09-18T02:24:00Z">
        <w:r w:rsidR="00C749DF">
          <w:rPr>
            <w:rStyle w:val="title-text"/>
            <w:lang w:val="en-US"/>
          </w:rPr>
          <w:t>.</w:t>
        </w:r>
      </w:ins>
      <w:ins w:id="159" w:author="Анна Гуринович" w:date="2024-09-18T02:34:00Z">
        <w:r w:rsidR="003D03C6">
          <w:rPr>
            <w:rStyle w:val="af3"/>
            <w:lang w:val="en-US"/>
          </w:rPr>
          <w:footnoteReference w:id="5"/>
        </w:r>
      </w:ins>
      <w:ins w:id="162" w:author="Анна Гуринович" w:date="2024-09-18T02:25:00Z">
        <w:r w:rsidR="008526F7">
          <w:rPr>
            <w:rStyle w:val="title-text"/>
            <w:lang w:val="en-US"/>
          </w:rPr>
          <w:t xml:space="preserve"> </w:t>
        </w:r>
        <w:r w:rsidR="00DF2C50">
          <w:rPr>
            <w:rStyle w:val="title-text"/>
            <w:lang w:val="en-US"/>
          </w:rPr>
          <w:t>The researchers analyzed 177 answers of mental</w:t>
        </w:r>
      </w:ins>
      <w:ins w:id="163" w:author="Анна Гуринович" w:date="2024-09-18T02:26:00Z">
        <w:r w:rsidR="00DF2C50">
          <w:rPr>
            <w:rStyle w:val="title-text"/>
            <w:lang w:val="en-US"/>
          </w:rPr>
          <w:t>ly disabled people to open-ended questions on t</w:t>
        </w:r>
        <w:r w:rsidR="004D7BFE">
          <w:rPr>
            <w:rStyle w:val="title-text"/>
            <w:lang w:val="en-US"/>
          </w:rPr>
          <w:t>heir attitude towards AVs</w:t>
        </w:r>
      </w:ins>
      <w:ins w:id="164" w:author="Анна Гуринович" w:date="2024-09-18T02:27:00Z">
        <w:r w:rsidR="004D7BFE">
          <w:rPr>
            <w:rStyle w:val="title-text"/>
            <w:lang w:val="en-US"/>
          </w:rPr>
          <w:t xml:space="preserve"> and defined three main approaches: freedom, fear and curiosity.</w:t>
        </w:r>
        <w:r w:rsidR="007E304E">
          <w:rPr>
            <w:rStyle w:val="title-text"/>
            <w:lang w:val="en-US"/>
          </w:rPr>
          <w:t xml:space="preserve"> People with </w:t>
        </w:r>
        <w:r w:rsidR="007E304E">
          <w:t>intellectual impairments</w:t>
        </w:r>
      </w:ins>
      <w:ins w:id="165" w:author="Анна Гуринович" w:date="2024-09-18T02:45:00Z">
        <w:r w:rsidR="005D0CB9">
          <w:rPr>
            <w:lang w:val="en-US"/>
          </w:rPr>
          <w:t xml:space="preserve"> </w:t>
        </w:r>
      </w:ins>
      <w:ins w:id="166" w:author="Анна Гуринович" w:date="2024-09-18T02:48:00Z">
        <w:r w:rsidR="00314DCE">
          <w:rPr>
            <w:lang w:val="en-US"/>
          </w:rPr>
          <w:t>talked about</w:t>
        </w:r>
      </w:ins>
      <w:ins w:id="167" w:author="Анна Гуринович" w:date="2024-09-18T02:45:00Z">
        <w:r w:rsidR="0093706B">
          <w:rPr>
            <w:lang w:val="en-US"/>
          </w:rPr>
          <w:t xml:space="preserve"> freedom as the main association with AVs </w:t>
        </w:r>
      </w:ins>
      <w:ins w:id="168" w:author="Анна Гуринович" w:date="2024-09-18T02:49:00Z">
        <w:r w:rsidR="00314DCE">
          <w:rPr>
            <w:lang w:val="en-US"/>
          </w:rPr>
          <w:t xml:space="preserve">if they had prior knowledge about it, </w:t>
        </w:r>
        <w:r w:rsidR="00261101">
          <w:rPr>
            <w:lang w:val="en-US"/>
          </w:rPr>
          <w:t xml:space="preserve">and </w:t>
        </w:r>
      </w:ins>
      <w:ins w:id="169" w:author="Анна Гуринович" w:date="2024-09-18T02:58:00Z">
        <w:r w:rsidR="00E43E08">
          <w:rPr>
            <w:lang w:val="en-US"/>
          </w:rPr>
          <w:t xml:space="preserve">if </w:t>
        </w:r>
      </w:ins>
      <w:ins w:id="170" w:author="Анна Гуринович" w:date="2024-09-18T02:49:00Z">
        <w:r w:rsidR="00261101">
          <w:rPr>
            <w:lang w:val="en-US"/>
          </w:rPr>
          <w:t xml:space="preserve">the respondents </w:t>
        </w:r>
      </w:ins>
      <w:ins w:id="171" w:author="Анна Гуринович" w:date="2024-09-18T02:50:00Z">
        <w:r w:rsidR="00834DEA">
          <w:rPr>
            <w:lang w:val="en-US"/>
          </w:rPr>
          <w:t xml:space="preserve">value the possible </w:t>
        </w:r>
      </w:ins>
      <w:ins w:id="172" w:author="Анна Гуринович" w:date="2024-09-18T02:52:00Z">
        <w:r w:rsidR="00552761">
          <w:rPr>
            <w:lang w:val="en-US"/>
          </w:rPr>
          <w:t>autonomy and independence</w:t>
        </w:r>
      </w:ins>
      <w:ins w:id="173" w:author="Анна Гуринович" w:date="2024-09-18T02:50:00Z">
        <w:r w:rsidR="00834DEA">
          <w:rPr>
            <w:lang w:val="en-US"/>
          </w:rPr>
          <w:t xml:space="preserve"> </w:t>
        </w:r>
      </w:ins>
      <w:ins w:id="174" w:author="Анна Гуринович" w:date="2024-09-18T02:52:00Z">
        <w:r w:rsidR="00552761">
          <w:rPr>
            <w:lang w:val="en-US"/>
          </w:rPr>
          <w:t>it can offer</w:t>
        </w:r>
      </w:ins>
      <w:ins w:id="175" w:author="Анна Гуринович" w:date="2024-09-18T02:53:00Z">
        <w:r w:rsidR="007E50FF">
          <w:rPr>
            <w:lang w:val="en-US"/>
          </w:rPr>
          <w:t>.</w:t>
        </w:r>
      </w:ins>
      <w:ins w:id="176" w:author="Анна Гуринович" w:date="2024-09-18T02:58:00Z">
        <w:r w:rsidR="00E43E08">
          <w:rPr>
            <w:lang w:val="en-US"/>
          </w:rPr>
          <w:t xml:space="preserve"> They were more willing to give it </w:t>
        </w:r>
      </w:ins>
      <w:ins w:id="177" w:author="Анна Гуринович" w:date="2024-09-18T02:59:00Z">
        <w:r w:rsidR="00E43E08">
          <w:rPr>
            <w:lang w:val="en-US"/>
          </w:rPr>
          <w:t>a try if they believ</w:t>
        </w:r>
        <w:r w:rsidR="00ED4D05">
          <w:rPr>
            <w:lang w:val="en-US"/>
          </w:rPr>
          <w:t xml:space="preserve">ed their condition </w:t>
        </w:r>
      </w:ins>
      <w:ins w:id="178" w:author="Анна Гуринович" w:date="2024-09-18T03:00:00Z">
        <w:r w:rsidR="00ED4D05">
          <w:rPr>
            <w:lang w:val="en-US"/>
          </w:rPr>
          <w:t>hindered</w:t>
        </w:r>
      </w:ins>
      <w:ins w:id="179" w:author="Анна Гуринович" w:date="2024-09-18T02:59:00Z">
        <w:r w:rsidR="00ED4D05">
          <w:rPr>
            <w:lang w:val="en-US"/>
          </w:rPr>
          <w:t xml:space="preserve"> their everyday life.</w:t>
        </w:r>
      </w:ins>
      <w:ins w:id="180" w:author="Анна Гуринович" w:date="2024-09-18T02:53:00Z">
        <w:r w:rsidR="007E50FF">
          <w:rPr>
            <w:lang w:val="en-US"/>
          </w:rPr>
          <w:t xml:space="preserve"> </w:t>
        </w:r>
      </w:ins>
      <w:ins w:id="181" w:author="Анна Гуринович" w:date="2024-09-18T03:01:00Z">
        <w:r w:rsidR="00543CD6">
          <w:rPr>
            <w:lang w:val="en-US"/>
          </w:rPr>
          <w:t xml:space="preserve">Fear was found closely linked to anxiety, </w:t>
        </w:r>
      </w:ins>
      <w:ins w:id="182" w:author="Анна Гуринович" w:date="2024-09-18T03:02:00Z">
        <w:r w:rsidR="009F6437">
          <w:rPr>
            <w:lang w:val="en-US"/>
          </w:rPr>
          <w:t xml:space="preserve">in this case it can be strengthened by lack of control in a self-driven car. </w:t>
        </w:r>
        <w:r w:rsidR="00543CD6" w:rsidRPr="00C54B61">
          <w:rPr>
            <w:rFonts w:asciiTheme="majorHAnsi" w:hAnsiTheme="majorHAnsi" w:cstheme="majorBidi"/>
          </w:rPr>
          <w:t>Wome</w:t>
        </w:r>
        <w:r w:rsidR="00543CD6">
          <w:rPr>
            <w:rFonts w:asciiTheme="majorHAnsi" w:hAnsiTheme="majorHAnsi" w:cstheme="majorBidi"/>
            <w:lang w:val="en-US"/>
          </w:rPr>
          <w:t xml:space="preserve">n are often more anxious about trying new technologies and spatial anxiety (navigating the environment), and the study proves the point. </w:t>
        </w:r>
      </w:ins>
      <w:ins w:id="183" w:author="Анна Гуринович" w:date="2024-09-18T03:03:00Z">
        <w:r w:rsidR="002A06B4">
          <w:rPr>
            <w:rFonts w:asciiTheme="majorHAnsi" w:hAnsiTheme="majorHAnsi" w:cstheme="majorBidi"/>
            <w:lang w:val="en-US"/>
          </w:rPr>
          <w:t>Overall, it is crucial to address and work</w:t>
        </w:r>
      </w:ins>
      <w:ins w:id="184" w:author="Анна Гуринович" w:date="2024-09-18T03:05:00Z">
        <w:r w:rsidR="00D11E31">
          <w:rPr>
            <w:rFonts w:asciiTheme="majorHAnsi" w:hAnsiTheme="majorHAnsi" w:cstheme="majorBidi"/>
            <w:lang w:val="en-US"/>
          </w:rPr>
          <w:t xml:space="preserve"> with the concerns of the potential users of such cars, reducing their fears. </w:t>
        </w:r>
      </w:ins>
      <w:ins w:id="185" w:author="Анна Гуринович" w:date="2024-09-18T02:53:00Z">
        <w:r w:rsidR="007E50FF">
          <w:rPr>
            <w:lang w:val="en-US"/>
          </w:rPr>
          <w:t xml:space="preserve">Curiosity </w:t>
        </w:r>
      </w:ins>
      <w:ins w:id="186" w:author="Анна Гуринович" w:date="2024-09-18T02:54:00Z">
        <w:r w:rsidR="00F264E6">
          <w:rPr>
            <w:lang w:val="en-US"/>
          </w:rPr>
          <w:t xml:space="preserve">depends on </w:t>
        </w:r>
        <w:r w:rsidR="00F264E6">
          <w:t>locus of control</w:t>
        </w:r>
        <w:r w:rsidR="00F264E6">
          <w:rPr>
            <w:lang w:val="en-US"/>
          </w:rPr>
          <w:t>, which refers to how much a person believes he can co</w:t>
        </w:r>
      </w:ins>
      <w:ins w:id="187" w:author="Анна Гуринович" w:date="2024-09-18T02:55:00Z">
        <w:r w:rsidR="00F264E6">
          <w:rPr>
            <w:lang w:val="en-US"/>
          </w:rPr>
          <w:t xml:space="preserve">ntrol his life and </w:t>
        </w:r>
        <w:r w:rsidR="00051E23">
          <w:rPr>
            <w:lang w:val="en-US"/>
          </w:rPr>
          <w:t xml:space="preserve">the results of different events happening. </w:t>
        </w:r>
      </w:ins>
      <w:ins w:id="188" w:author="Анна Гуринович" w:date="2024-09-18T02:56:00Z">
        <w:r w:rsidR="00051E23">
          <w:rPr>
            <w:lang w:val="en-US"/>
          </w:rPr>
          <w:t>However, c</w:t>
        </w:r>
        <w:r w:rsidR="00051E23">
          <w:t>uriosity did not have a significant direct impact on the willingness to travel in A</w:t>
        </w:r>
      </w:ins>
      <w:ins w:id="189" w:author="Анна Гуринович" w:date="2024-09-18T03:01:00Z">
        <w:r w:rsidR="00543CD6">
          <w:rPr>
            <w:lang w:val="en-US"/>
          </w:rPr>
          <w:t>V</w:t>
        </w:r>
      </w:ins>
      <w:ins w:id="190" w:author="Анна Гуринович" w:date="2024-09-18T02:56:00Z">
        <w:r w:rsidR="00051E23">
          <w:t>s</w:t>
        </w:r>
      </w:ins>
      <w:ins w:id="191" w:author="Анна Гуринович" w:date="2024-09-18T03:01:00Z">
        <w:r w:rsidR="00543CD6">
          <w:rPr>
            <w:lang w:val="en-US"/>
          </w:rPr>
          <w:t>.</w:t>
        </w:r>
      </w:ins>
      <w:ins w:id="192" w:author="Анна Гуринович" w:date="2024-09-18T03:05:00Z">
        <w:r w:rsidR="00D11E31">
          <w:rPr>
            <w:lang w:val="en-US"/>
          </w:rPr>
          <w:t xml:space="preserve"> </w:t>
        </w:r>
      </w:ins>
      <w:ins w:id="193" w:author="Анна Гуринович" w:date="2024-09-18T03:11:00Z">
        <w:r w:rsidR="00C75B88">
          <w:rPr>
            <w:lang w:val="en-US"/>
          </w:rPr>
          <w:t>Therefore</w:t>
        </w:r>
      </w:ins>
      <w:ins w:id="194" w:author="Анна Гуринович" w:date="2024-09-18T03:06:00Z">
        <w:r w:rsidR="00D11E31">
          <w:rPr>
            <w:lang w:val="en-US"/>
          </w:rPr>
          <w:t>,</w:t>
        </w:r>
        <w:r w:rsidR="001F5984">
          <w:rPr>
            <w:lang w:val="en-US"/>
          </w:rPr>
          <w:t xml:space="preserve"> we beli</w:t>
        </w:r>
      </w:ins>
      <w:ins w:id="195" w:author="Анна Гуринович" w:date="2024-09-18T03:07:00Z">
        <w:r w:rsidR="001F5984">
          <w:rPr>
            <w:lang w:val="en-US"/>
          </w:rPr>
          <w:t xml:space="preserve">eve that </w:t>
        </w:r>
      </w:ins>
      <w:ins w:id="196" w:author="Анна Гуринович" w:date="2024-09-18T03:09:00Z">
        <w:r w:rsidR="00C75B88">
          <w:rPr>
            <w:lang w:val="en-US"/>
          </w:rPr>
          <w:t>au</w:t>
        </w:r>
        <w:r w:rsidR="00C75B88">
          <w:rPr>
            <w:rFonts w:ascii="Times New Roman" w:hAnsi="Times New Roman" w:cs="Times New Roman"/>
            <w:lang w:val="en-US"/>
          </w:rPr>
          <w:t>tonomous</w:t>
        </w:r>
      </w:ins>
      <w:ins w:id="197" w:author="Анна Гуринович" w:date="2024-09-18T03:07:00Z">
        <w:r w:rsidR="001F5984">
          <w:rPr>
            <w:rFonts w:ascii="Times New Roman" w:hAnsi="Times New Roman" w:cs="Times New Roman"/>
            <w:lang w:val="en-US"/>
          </w:rPr>
          <w:t xml:space="preserve"> </w:t>
        </w:r>
        <w:r w:rsidR="001F5984">
          <w:rPr>
            <w:rFonts w:ascii="Times New Roman" w:hAnsi="Times New Roman" w:cs="Times New Roman"/>
            <w:lang w:val="en-US"/>
          </w:rPr>
          <w:lastRenderedPageBreak/>
          <w:t xml:space="preserve">vehicles have a </w:t>
        </w:r>
      </w:ins>
      <w:ins w:id="198" w:author="Анна Гуринович" w:date="2024-09-18T03:11:00Z">
        <w:r w:rsidR="00C7623A">
          <w:rPr>
            <w:rFonts w:ascii="Times New Roman" w:hAnsi="Times New Roman" w:cs="Times New Roman"/>
            <w:lang w:val="en-US"/>
          </w:rPr>
          <w:t>significant</w:t>
        </w:r>
      </w:ins>
      <w:ins w:id="199" w:author="Анна Гуринович" w:date="2024-09-18T03:07:00Z">
        <w:r w:rsidR="001F5984">
          <w:rPr>
            <w:rFonts w:ascii="Times New Roman" w:hAnsi="Times New Roman" w:cs="Times New Roman"/>
            <w:lang w:val="en-US"/>
          </w:rPr>
          <w:t xml:space="preserve"> potential to </w:t>
        </w:r>
      </w:ins>
      <w:ins w:id="200" w:author="Анна Гуринович" w:date="2024-09-18T03:11:00Z">
        <w:r w:rsidR="00C7623A">
          <w:rPr>
            <w:rFonts w:ascii="Times New Roman" w:hAnsi="Times New Roman" w:cs="Times New Roman"/>
            <w:lang w:val="en-US"/>
          </w:rPr>
          <w:t>facilitate</w:t>
        </w:r>
      </w:ins>
      <w:ins w:id="201" w:author="Анна Гуринович" w:date="2024-09-18T03:07:00Z">
        <w:r w:rsidR="001F5984">
          <w:rPr>
            <w:rFonts w:ascii="Times New Roman" w:hAnsi="Times New Roman" w:cs="Times New Roman"/>
            <w:lang w:val="en-US"/>
          </w:rPr>
          <w:t xml:space="preserve"> mentally disabled people comm</w:t>
        </w:r>
      </w:ins>
      <w:ins w:id="202" w:author="Анна Гуринович" w:date="2024-09-18T03:08:00Z">
        <w:r w:rsidR="001F5984">
          <w:rPr>
            <w:rFonts w:ascii="Times New Roman" w:hAnsi="Times New Roman" w:cs="Times New Roman"/>
            <w:lang w:val="en-US"/>
          </w:rPr>
          <w:t>ut</w:t>
        </w:r>
      </w:ins>
      <w:ins w:id="203" w:author="Анна Гуринович" w:date="2024-09-18T03:12:00Z">
        <w:r w:rsidR="00C7623A">
          <w:rPr>
            <w:rFonts w:ascii="Times New Roman" w:hAnsi="Times New Roman" w:cs="Times New Roman"/>
            <w:lang w:val="en-US"/>
          </w:rPr>
          <w:t>ing</w:t>
        </w:r>
      </w:ins>
      <w:ins w:id="204" w:author="Анна Гуринович" w:date="2024-09-18T03:08:00Z">
        <w:r w:rsidR="001F5984">
          <w:rPr>
            <w:rFonts w:ascii="Times New Roman" w:hAnsi="Times New Roman" w:cs="Times New Roman"/>
            <w:lang w:val="en-US"/>
          </w:rPr>
          <w:t xml:space="preserve"> on an everyday basis,</w:t>
        </w:r>
      </w:ins>
      <w:ins w:id="205" w:author="Анна Гуринович" w:date="2024-09-18T03:10:00Z">
        <w:r w:rsidR="00C75B88">
          <w:rPr>
            <w:rFonts w:ascii="Times New Roman" w:hAnsi="Times New Roman" w:cs="Times New Roman"/>
            <w:lang w:val="en-US"/>
          </w:rPr>
          <w:t xml:space="preserve"> but it requires further technical </w:t>
        </w:r>
      </w:ins>
      <w:ins w:id="206" w:author="Анна Гуринович" w:date="2024-09-18T03:12:00Z">
        <w:r w:rsidR="00C7623A">
          <w:rPr>
            <w:rFonts w:ascii="Times New Roman" w:hAnsi="Times New Roman" w:cs="Times New Roman"/>
            <w:lang w:val="en-US"/>
          </w:rPr>
          <w:t>advancements</w:t>
        </w:r>
      </w:ins>
      <w:ins w:id="207" w:author="Анна Гуринович" w:date="2024-09-18T03:10:00Z">
        <w:r w:rsidR="00C75B88">
          <w:rPr>
            <w:rFonts w:ascii="Times New Roman" w:hAnsi="Times New Roman" w:cs="Times New Roman"/>
            <w:lang w:val="en-US"/>
          </w:rPr>
          <w:t xml:space="preserve"> </w:t>
        </w:r>
      </w:ins>
      <w:ins w:id="208" w:author="Анна Гуринович" w:date="2024-09-18T03:12:00Z">
        <w:r w:rsidR="007B162A">
          <w:rPr>
            <w:rFonts w:ascii="Times New Roman" w:hAnsi="Times New Roman" w:cs="Times New Roman"/>
            <w:lang w:val="en-US"/>
          </w:rPr>
          <w:t>as well as increased awareness</w:t>
        </w:r>
      </w:ins>
      <w:ins w:id="209" w:author="Анна Гуринович" w:date="2024-09-18T03:10:00Z">
        <w:r w:rsidR="00C75B88">
          <w:rPr>
            <w:rFonts w:ascii="Times New Roman" w:hAnsi="Times New Roman" w:cs="Times New Roman"/>
            <w:lang w:val="en-US"/>
          </w:rPr>
          <w:t xml:space="preserve"> </w:t>
        </w:r>
      </w:ins>
      <w:ins w:id="210" w:author="Анна Гуринович" w:date="2024-09-18T03:12:00Z">
        <w:r w:rsidR="007B162A">
          <w:rPr>
            <w:rFonts w:ascii="Times New Roman" w:hAnsi="Times New Roman" w:cs="Times New Roman"/>
            <w:lang w:val="en-US"/>
          </w:rPr>
          <w:t>and trust</w:t>
        </w:r>
      </w:ins>
      <w:ins w:id="211" w:author="Анна Гуринович" w:date="2024-09-18T03:13:00Z">
        <w:r w:rsidR="007B162A">
          <w:rPr>
            <w:rFonts w:ascii="Times New Roman" w:hAnsi="Times New Roman" w:cs="Times New Roman"/>
            <w:lang w:val="en-US"/>
          </w:rPr>
          <w:t xml:space="preserve"> in the technology.</w:t>
        </w:r>
      </w:ins>
      <w:ins w:id="212" w:author="Анна Гуринович" w:date="2024-09-18T03:08:00Z">
        <w:r w:rsidR="001F5984">
          <w:rPr>
            <w:rFonts w:ascii="Times New Roman" w:hAnsi="Times New Roman" w:cs="Times New Roman"/>
            <w:lang w:val="en-US"/>
          </w:rPr>
          <w:t xml:space="preserve"> </w:t>
        </w:r>
      </w:ins>
    </w:p>
    <w:p w14:paraId="07024B71" w14:textId="54760DB8" w:rsidR="00144406" w:rsidRPr="00144406" w:rsidDel="00543CD6" w:rsidRDefault="00144406">
      <w:pPr>
        <w:rPr>
          <w:del w:id="213" w:author="Анна Гуринович" w:date="2024-09-18T03:02:00Z"/>
          <w:rFonts w:asciiTheme="majorHAnsi" w:hAnsiTheme="majorHAnsi" w:cstheme="majorBidi"/>
          <w:lang w:val="en-US"/>
          <w:rPrChange w:id="214" w:author="Анна Гуринович" w:date="2024-09-18T02:56:00Z">
            <w:rPr>
              <w:del w:id="215" w:author="Анна Гуринович" w:date="2024-09-18T03:02:00Z"/>
              <w:rFonts w:ascii="Times New Roman" w:hAnsi="Times New Roman" w:cs="Times New Roman"/>
            </w:rPr>
          </w:rPrChange>
        </w:rPr>
        <w:pPrChange w:id="216" w:author="Анна Гуринович" w:date="2024-09-18T02:25:00Z">
          <w:pPr>
            <w:ind w:firstLine="720"/>
          </w:pPr>
        </w:pPrChange>
      </w:pPr>
    </w:p>
    <w:p w14:paraId="40702714" w14:textId="49C3A76C" w:rsidR="008C49F1" w:rsidRPr="006A2A72" w:rsidRDefault="003C7044" w:rsidP="004A152A">
      <w:pPr>
        <w:ind w:firstLine="720"/>
        <w:rPr>
          <w:rFonts w:ascii="Times New Roman" w:hAnsi="Times New Roman" w:cs="Times New Roman"/>
        </w:rPr>
      </w:pPr>
      <w:hyperlink r:id="rId7" w:history="1">
        <w:r w:rsidR="008C49F1" w:rsidRPr="006A2A72">
          <w:rPr>
            <w:rStyle w:val="ac"/>
            <w:rFonts w:ascii="Times New Roman" w:hAnsi="Times New Roman" w:cs="Times New Roman"/>
          </w:rPr>
          <w:t>https://rudermanfoundation.org/wp-content/uploads/2017/08/Self-Driving-Cars-The-Impact-on-People-with-Disabilities_FINAL.pdf</w:t>
        </w:r>
      </w:hyperlink>
    </w:p>
    <w:p w14:paraId="32B248EB" w14:textId="2ECEE28C" w:rsidR="008C49F1" w:rsidRPr="006A2A72" w:rsidRDefault="003C7044" w:rsidP="004A152A">
      <w:pPr>
        <w:ind w:firstLine="720"/>
        <w:rPr>
          <w:rFonts w:ascii="Times New Roman" w:hAnsi="Times New Roman" w:cs="Times New Roman"/>
        </w:rPr>
      </w:pPr>
      <w:hyperlink r:id="rId8" w:history="1">
        <w:r w:rsidR="008C49F1" w:rsidRPr="006A2A72">
          <w:rPr>
            <w:rStyle w:val="ac"/>
            <w:rFonts w:ascii="Times New Roman" w:hAnsi="Times New Roman" w:cs="Times New Roman"/>
          </w:rPr>
          <w:t>https://www.aptiv.com/en/solutions/autonomous-mobility</w:t>
        </w:r>
      </w:hyperlink>
    </w:p>
    <w:p w14:paraId="28E27BA6" w14:textId="77777777" w:rsidR="008C49F1" w:rsidRPr="006A2A72" w:rsidRDefault="008C49F1" w:rsidP="004A152A">
      <w:pPr>
        <w:ind w:firstLine="720"/>
        <w:rPr>
          <w:rFonts w:ascii="Times New Roman" w:hAnsi="Times New Roman" w:cs="Times New Roman"/>
        </w:rPr>
      </w:pPr>
    </w:p>
    <w:sectPr w:rsidR="008C49F1" w:rsidRPr="006A2A72" w:rsidSect="0073032C">
      <w:pgSz w:w="12240" w:h="15840"/>
      <w:pgMar w:top="85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F8979" w14:textId="77777777" w:rsidR="003C7044" w:rsidRDefault="003C7044" w:rsidP="007D45D8">
      <w:pPr>
        <w:spacing w:after="0" w:line="240" w:lineRule="auto"/>
      </w:pPr>
      <w:r>
        <w:separator/>
      </w:r>
    </w:p>
  </w:endnote>
  <w:endnote w:type="continuationSeparator" w:id="0">
    <w:p w14:paraId="3D613BB1" w14:textId="77777777" w:rsidR="003C7044" w:rsidRDefault="003C7044" w:rsidP="007D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B9AE5" w14:textId="77777777" w:rsidR="003C7044" w:rsidRDefault="003C7044" w:rsidP="007D45D8">
      <w:pPr>
        <w:spacing w:after="0" w:line="240" w:lineRule="auto"/>
      </w:pPr>
      <w:r>
        <w:separator/>
      </w:r>
    </w:p>
  </w:footnote>
  <w:footnote w:type="continuationSeparator" w:id="0">
    <w:p w14:paraId="03FC6416" w14:textId="77777777" w:rsidR="003C7044" w:rsidRDefault="003C7044" w:rsidP="007D45D8">
      <w:pPr>
        <w:spacing w:after="0" w:line="240" w:lineRule="auto"/>
      </w:pPr>
      <w:r>
        <w:continuationSeparator/>
      </w:r>
    </w:p>
  </w:footnote>
  <w:footnote w:id="1">
    <w:p w14:paraId="6DC48065" w14:textId="77777777" w:rsidR="007D45D8" w:rsidRPr="006A2A72" w:rsidRDefault="007D45D8" w:rsidP="007D45D8">
      <w:pPr>
        <w:ind w:firstLine="720"/>
        <w:rPr>
          <w:ins w:id="50" w:author="Анна Гуринович" w:date="2024-09-18T01:17:00Z"/>
          <w:rFonts w:ascii="Times New Roman" w:hAnsi="Times New Roman" w:cs="Times New Roman"/>
        </w:rPr>
      </w:pPr>
      <w:ins w:id="51" w:author="Анна Гуринович" w:date="2024-09-18T01:17:00Z">
        <w:r>
          <w:rPr>
            <w:rStyle w:val="af3"/>
          </w:rPr>
          <w:footnoteRef/>
        </w:r>
        <w:r>
          <w:t xml:space="preserve"> </w:t>
        </w:r>
        <w:r>
          <w:fldChar w:fldCharType="begin"/>
        </w:r>
        <w:r>
          <w:instrText xml:space="preserve"> HYPERLINK "https://www.aptiv.com/en/solutions/autonomous-mobility" </w:instrText>
        </w:r>
        <w:r>
          <w:fldChar w:fldCharType="separate"/>
        </w:r>
        <w:r w:rsidRPr="006A2A72">
          <w:rPr>
            <w:rStyle w:val="ac"/>
            <w:rFonts w:ascii="Times New Roman" w:hAnsi="Times New Roman" w:cs="Times New Roman"/>
          </w:rPr>
          <w:t>https://www.aptiv.com/en/solutions/autonomous-mobility</w:t>
        </w:r>
        <w:r>
          <w:rPr>
            <w:rStyle w:val="ac"/>
            <w:rFonts w:ascii="Times New Roman" w:hAnsi="Times New Roman" w:cs="Times New Roman"/>
            <w:lang w:val="en-US"/>
          </w:rPr>
          <w:fldChar w:fldCharType="end"/>
        </w:r>
      </w:ins>
    </w:p>
    <w:p w14:paraId="29275866" w14:textId="2227D935" w:rsidR="007D45D8" w:rsidRPr="00507820" w:rsidRDefault="007D45D8">
      <w:pPr>
        <w:pStyle w:val="af1"/>
        <w:rPr>
          <w:lang w:val="en-US"/>
          <w:rPrChange w:id="52" w:author="Анна Гуринович" w:date="2024-09-18T01:20:00Z">
            <w:rPr/>
          </w:rPrChange>
        </w:rPr>
      </w:pPr>
    </w:p>
  </w:footnote>
  <w:footnote w:id="2">
    <w:p w14:paraId="333047DE" w14:textId="7E68129F" w:rsidR="009C4A1E" w:rsidRPr="009C4A1E" w:rsidRDefault="009C4A1E">
      <w:pPr>
        <w:pStyle w:val="af1"/>
      </w:pPr>
      <w:ins w:id="72" w:author="Анна Гуринович" w:date="2024-09-18T03:26:00Z">
        <w:r>
          <w:rPr>
            <w:rStyle w:val="af3"/>
          </w:rPr>
          <w:footnoteRef/>
        </w:r>
        <w:r>
          <w:t xml:space="preserve"> </w:t>
        </w:r>
        <w:r w:rsidRPr="009C4A1E">
          <w:t>https://www.smithsonianmag.com/innovation/are-self-driving-cars-future-mobility-disabled-people-180965241/</w:t>
        </w:r>
      </w:ins>
    </w:p>
  </w:footnote>
  <w:footnote w:id="3">
    <w:p w14:paraId="509F4D1C" w14:textId="77777777" w:rsidR="007D45D8" w:rsidRPr="006A2A72" w:rsidRDefault="007D45D8" w:rsidP="007D45D8">
      <w:pPr>
        <w:ind w:firstLine="720"/>
        <w:rPr>
          <w:ins w:id="119" w:author="Анна Гуринович" w:date="2024-09-18T01:16:00Z"/>
          <w:rFonts w:ascii="Times New Roman" w:hAnsi="Times New Roman" w:cs="Times New Roman"/>
        </w:rPr>
      </w:pPr>
      <w:ins w:id="120" w:author="Анна Гуринович" w:date="2024-09-18T01:16:00Z">
        <w:r>
          <w:rPr>
            <w:rStyle w:val="af3"/>
          </w:rPr>
          <w:footnoteRef/>
        </w:r>
        <w:r>
          <w:t xml:space="preserve"> </w:t>
        </w:r>
        <w:r>
          <w:fldChar w:fldCharType="begin"/>
        </w:r>
        <w:r>
          <w:instrText xml:space="preserve"> HYPERLINK "https://rudermanfoundation.org/wp-content/uploads/2017/08/Self-Driving-Cars-The-Impact-on-People-with-Disabilities_FINAL.pdf" </w:instrText>
        </w:r>
        <w:r>
          <w:fldChar w:fldCharType="separate"/>
        </w:r>
        <w:r w:rsidRPr="006A2A72">
          <w:rPr>
            <w:rStyle w:val="ac"/>
            <w:rFonts w:ascii="Times New Roman" w:hAnsi="Times New Roman" w:cs="Times New Roman"/>
          </w:rPr>
          <w:t>https://rudermanfoundation.org/wp-content/uploads/2017/08/Self-Driving-Cars-The-Impact-on-People-with-Disabilities_FINAL.pdf</w:t>
        </w:r>
        <w:r>
          <w:rPr>
            <w:rStyle w:val="ac"/>
            <w:rFonts w:ascii="Times New Roman" w:hAnsi="Times New Roman" w:cs="Times New Roman"/>
            <w:lang w:val="en-US"/>
          </w:rPr>
          <w:fldChar w:fldCharType="end"/>
        </w:r>
      </w:ins>
    </w:p>
    <w:p w14:paraId="02A12716" w14:textId="7334EE1A" w:rsidR="007D45D8" w:rsidRPr="007D45D8" w:rsidRDefault="007D45D8">
      <w:pPr>
        <w:pStyle w:val="af1"/>
        <w:rPr>
          <w:lang w:val="en-US"/>
          <w:rPrChange w:id="121" w:author="Анна Гуринович" w:date="2024-09-18T01:16:00Z">
            <w:rPr/>
          </w:rPrChange>
        </w:rPr>
      </w:pPr>
    </w:p>
  </w:footnote>
  <w:footnote w:id="4">
    <w:p w14:paraId="146C9100" w14:textId="64612CC8" w:rsidR="000B1966" w:rsidRPr="000B1966" w:rsidRDefault="000B1966">
      <w:pPr>
        <w:pStyle w:val="af1"/>
        <w:rPr>
          <w:lang w:val="en-US"/>
          <w:rPrChange w:id="152" w:author="Анна Гуринович" w:date="2024-09-18T02:13:00Z">
            <w:rPr/>
          </w:rPrChange>
        </w:rPr>
      </w:pPr>
      <w:ins w:id="153" w:author="Анна Гуринович" w:date="2024-09-18T02:13:00Z">
        <w:r>
          <w:rPr>
            <w:rStyle w:val="af3"/>
          </w:rPr>
          <w:footnoteRef/>
        </w:r>
        <w:r>
          <w:t xml:space="preserve"> </w:t>
        </w:r>
        <w:r w:rsidRPr="000B1966">
          <w:t>https://www.frontiersin.org/journals/human-dynamics/articles/10.3389/fhumd.2021.751258/full</w:t>
        </w:r>
      </w:ins>
    </w:p>
  </w:footnote>
  <w:footnote w:id="5">
    <w:p w14:paraId="3F9D933C" w14:textId="1F036CF8" w:rsidR="003D03C6" w:rsidRPr="003D03C6" w:rsidRDefault="003D03C6">
      <w:pPr>
        <w:pStyle w:val="af1"/>
        <w:rPr>
          <w:lang w:val="en-US"/>
          <w:rPrChange w:id="160" w:author="Анна Гуринович" w:date="2024-09-18T02:34:00Z">
            <w:rPr/>
          </w:rPrChange>
        </w:rPr>
      </w:pPr>
      <w:ins w:id="161" w:author="Анна Гуринович" w:date="2024-09-18T02:34:00Z">
        <w:r>
          <w:rPr>
            <w:rStyle w:val="af3"/>
          </w:rPr>
          <w:footnoteRef/>
        </w:r>
        <w:r>
          <w:t xml:space="preserve"> </w:t>
        </w:r>
        <w:r w:rsidRPr="003D03C6">
          <w:t>https://www.sciencedirect.com/science/article/abs/pii/S0965856418308917?via%3Dihub</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нна Гуринович">
    <w15:presenceInfo w15:providerId="AD" w15:userId="S-1-5-21-2851743551-1100893308-268213342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2C"/>
    <w:rsid w:val="00051E23"/>
    <w:rsid w:val="000B1966"/>
    <w:rsid w:val="000B3AB6"/>
    <w:rsid w:val="000E5765"/>
    <w:rsid w:val="000F778A"/>
    <w:rsid w:val="00144406"/>
    <w:rsid w:val="001C0AE8"/>
    <w:rsid w:val="001F5984"/>
    <w:rsid w:val="00234CFE"/>
    <w:rsid w:val="00261101"/>
    <w:rsid w:val="00280401"/>
    <w:rsid w:val="002A02CE"/>
    <w:rsid w:val="002A06B4"/>
    <w:rsid w:val="002A6A9C"/>
    <w:rsid w:val="002B43D2"/>
    <w:rsid w:val="002D3A28"/>
    <w:rsid w:val="002D5DAA"/>
    <w:rsid w:val="00314DCE"/>
    <w:rsid w:val="00355305"/>
    <w:rsid w:val="00360D6B"/>
    <w:rsid w:val="0036290A"/>
    <w:rsid w:val="00372200"/>
    <w:rsid w:val="003C7044"/>
    <w:rsid w:val="003D03C6"/>
    <w:rsid w:val="00427FB6"/>
    <w:rsid w:val="00455A5A"/>
    <w:rsid w:val="00456878"/>
    <w:rsid w:val="00457B76"/>
    <w:rsid w:val="00477392"/>
    <w:rsid w:val="004A08FF"/>
    <w:rsid w:val="004A152A"/>
    <w:rsid w:val="004D7BFE"/>
    <w:rsid w:val="00507820"/>
    <w:rsid w:val="00543CD6"/>
    <w:rsid w:val="00552761"/>
    <w:rsid w:val="00554C49"/>
    <w:rsid w:val="00584B35"/>
    <w:rsid w:val="005C55FD"/>
    <w:rsid w:val="005D0CB9"/>
    <w:rsid w:val="00632651"/>
    <w:rsid w:val="00652F55"/>
    <w:rsid w:val="00674234"/>
    <w:rsid w:val="00691FE6"/>
    <w:rsid w:val="006A2A72"/>
    <w:rsid w:val="006A56A8"/>
    <w:rsid w:val="0073032C"/>
    <w:rsid w:val="007320ED"/>
    <w:rsid w:val="00745050"/>
    <w:rsid w:val="0078218C"/>
    <w:rsid w:val="00793E71"/>
    <w:rsid w:val="007B162A"/>
    <w:rsid w:val="007C6D6C"/>
    <w:rsid w:val="007D45D8"/>
    <w:rsid w:val="007D7465"/>
    <w:rsid w:val="007E304E"/>
    <w:rsid w:val="007E50FF"/>
    <w:rsid w:val="00821B30"/>
    <w:rsid w:val="00834DEA"/>
    <w:rsid w:val="008362B5"/>
    <w:rsid w:val="008526F7"/>
    <w:rsid w:val="00896C1D"/>
    <w:rsid w:val="008C49F1"/>
    <w:rsid w:val="0093706B"/>
    <w:rsid w:val="00967668"/>
    <w:rsid w:val="00997AF5"/>
    <w:rsid w:val="009C4A1E"/>
    <w:rsid w:val="009F6437"/>
    <w:rsid w:val="00A16E34"/>
    <w:rsid w:val="00A46E59"/>
    <w:rsid w:val="00A50EFC"/>
    <w:rsid w:val="00A6424F"/>
    <w:rsid w:val="00AC4FF7"/>
    <w:rsid w:val="00AF67A0"/>
    <w:rsid w:val="00B128DF"/>
    <w:rsid w:val="00BC4408"/>
    <w:rsid w:val="00BC605D"/>
    <w:rsid w:val="00C6505C"/>
    <w:rsid w:val="00C749DF"/>
    <w:rsid w:val="00C75B88"/>
    <w:rsid w:val="00C7623A"/>
    <w:rsid w:val="00C774F1"/>
    <w:rsid w:val="00CD3C39"/>
    <w:rsid w:val="00D11E31"/>
    <w:rsid w:val="00D17CFC"/>
    <w:rsid w:val="00D74263"/>
    <w:rsid w:val="00DA5DA9"/>
    <w:rsid w:val="00DF2C50"/>
    <w:rsid w:val="00E11BBD"/>
    <w:rsid w:val="00E1509B"/>
    <w:rsid w:val="00E27D91"/>
    <w:rsid w:val="00E43903"/>
    <w:rsid w:val="00E43E08"/>
    <w:rsid w:val="00ED4D05"/>
    <w:rsid w:val="00EF7016"/>
    <w:rsid w:val="00F045F2"/>
    <w:rsid w:val="00F264E6"/>
    <w:rsid w:val="00F32199"/>
    <w:rsid w:val="00F757D2"/>
    <w:rsid w:val="00F83139"/>
    <w:rsid w:val="00F84DF0"/>
    <w:rsid w:val="00FA0E00"/>
    <w:rsid w:val="00FB3D68"/>
    <w:rsid w:val="00FC7AAE"/>
    <w:rsid w:val="00FD44C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7A4F"/>
  <w15:chartTrackingRefBased/>
  <w15:docId w15:val="{C9D06A6D-2B57-124F-9B47-D8818C64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30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30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303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303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303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303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03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03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03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032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3032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3032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3032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3032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3032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3032C"/>
    <w:rPr>
      <w:rFonts w:eastAsiaTheme="majorEastAsia" w:cstheme="majorBidi"/>
      <w:color w:val="595959" w:themeColor="text1" w:themeTint="A6"/>
    </w:rPr>
  </w:style>
  <w:style w:type="character" w:customStyle="1" w:styleId="80">
    <w:name w:val="Заголовок 8 Знак"/>
    <w:basedOn w:val="a0"/>
    <w:link w:val="8"/>
    <w:uiPriority w:val="9"/>
    <w:semiHidden/>
    <w:rsid w:val="0073032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3032C"/>
    <w:rPr>
      <w:rFonts w:eastAsiaTheme="majorEastAsia" w:cstheme="majorBidi"/>
      <w:color w:val="272727" w:themeColor="text1" w:themeTint="D8"/>
    </w:rPr>
  </w:style>
  <w:style w:type="paragraph" w:styleId="a3">
    <w:name w:val="Title"/>
    <w:basedOn w:val="a"/>
    <w:next w:val="a"/>
    <w:link w:val="a4"/>
    <w:uiPriority w:val="10"/>
    <w:qFormat/>
    <w:rsid w:val="00730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303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032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3032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3032C"/>
    <w:pPr>
      <w:spacing w:before="160"/>
      <w:jc w:val="center"/>
    </w:pPr>
    <w:rPr>
      <w:i/>
      <w:iCs/>
      <w:color w:val="404040" w:themeColor="text1" w:themeTint="BF"/>
    </w:rPr>
  </w:style>
  <w:style w:type="character" w:customStyle="1" w:styleId="22">
    <w:name w:val="Цитата 2 Знак"/>
    <w:basedOn w:val="a0"/>
    <w:link w:val="21"/>
    <w:uiPriority w:val="29"/>
    <w:rsid w:val="0073032C"/>
    <w:rPr>
      <w:i/>
      <w:iCs/>
      <w:color w:val="404040" w:themeColor="text1" w:themeTint="BF"/>
    </w:rPr>
  </w:style>
  <w:style w:type="paragraph" w:styleId="a7">
    <w:name w:val="List Paragraph"/>
    <w:basedOn w:val="a"/>
    <w:uiPriority w:val="34"/>
    <w:qFormat/>
    <w:rsid w:val="0073032C"/>
    <w:pPr>
      <w:ind w:left="720"/>
      <w:contextualSpacing/>
    </w:pPr>
  </w:style>
  <w:style w:type="character" w:styleId="a8">
    <w:name w:val="Intense Emphasis"/>
    <w:basedOn w:val="a0"/>
    <w:uiPriority w:val="21"/>
    <w:qFormat/>
    <w:rsid w:val="0073032C"/>
    <w:rPr>
      <w:i/>
      <w:iCs/>
      <w:color w:val="0F4761" w:themeColor="accent1" w:themeShade="BF"/>
    </w:rPr>
  </w:style>
  <w:style w:type="paragraph" w:styleId="a9">
    <w:name w:val="Intense Quote"/>
    <w:basedOn w:val="a"/>
    <w:next w:val="a"/>
    <w:link w:val="aa"/>
    <w:uiPriority w:val="30"/>
    <w:qFormat/>
    <w:rsid w:val="00730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3032C"/>
    <w:rPr>
      <w:i/>
      <w:iCs/>
      <w:color w:val="0F4761" w:themeColor="accent1" w:themeShade="BF"/>
    </w:rPr>
  </w:style>
  <w:style w:type="character" w:styleId="ab">
    <w:name w:val="Intense Reference"/>
    <w:basedOn w:val="a0"/>
    <w:uiPriority w:val="32"/>
    <w:qFormat/>
    <w:rsid w:val="0073032C"/>
    <w:rPr>
      <w:b/>
      <w:bCs/>
      <w:smallCaps/>
      <w:color w:val="0F4761" w:themeColor="accent1" w:themeShade="BF"/>
      <w:spacing w:val="5"/>
    </w:rPr>
  </w:style>
  <w:style w:type="character" w:styleId="ac">
    <w:name w:val="Hyperlink"/>
    <w:basedOn w:val="a0"/>
    <w:uiPriority w:val="99"/>
    <w:unhideWhenUsed/>
    <w:rsid w:val="008C49F1"/>
    <w:rPr>
      <w:color w:val="467886" w:themeColor="hyperlink"/>
      <w:u w:val="single"/>
    </w:rPr>
  </w:style>
  <w:style w:type="character" w:styleId="ad">
    <w:name w:val="Unresolved Mention"/>
    <w:basedOn w:val="a0"/>
    <w:uiPriority w:val="99"/>
    <w:semiHidden/>
    <w:unhideWhenUsed/>
    <w:rsid w:val="008C49F1"/>
    <w:rPr>
      <w:color w:val="605E5C"/>
      <w:shd w:val="clear" w:color="auto" w:fill="E1DFDD"/>
    </w:rPr>
  </w:style>
  <w:style w:type="character" w:styleId="ae">
    <w:name w:val="FollowedHyperlink"/>
    <w:basedOn w:val="a0"/>
    <w:uiPriority w:val="99"/>
    <w:semiHidden/>
    <w:unhideWhenUsed/>
    <w:rsid w:val="008C49F1"/>
    <w:rPr>
      <w:color w:val="96607D" w:themeColor="followedHyperlink"/>
      <w:u w:val="single"/>
    </w:rPr>
  </w:style>
  <w:style w:type="paragraph" w:styleId="af">
    <w:name w:val="Balloon Text"/>
    <w:basedOn w:val="a"/>
    <w:link w:val="af0"/>
    <w:uiPriority w:val="99"/>
    <w:semiHidden/>
    <w:unhideWhenUsed/>
    <w:rsid w:val="006A2A72"/>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6A2A72"/>
    <w:rPr>
      <w:rFonts w:ascii="Segoe UI" w:hAnsi="Segoe UI" w:cs="Segoe UI"/>
      <w:sz w:val="18"/>
      <w:szCs w:val="18"/>
    </w:rPr>
  </w:style>
  <w:style w:type="paragraph" w:styleId="af1">
    <w:name w:val="footnote text"/>
    <w:basedOn w:val="a"/>
    <w:link w:val="af2"/>
    <w:uiPriority w:val="99"/>
    <w:semiHidden/>
    <w:unhideWhenUsed/>
    <w:rsid w:val="007D45D8"/>
    <w:pPr>
      <w:spacing w:after="0" w:line="240" w:lineRule="auto"/>
    </w:pPr>
    <w:rPr>
      <w:sz w:val="20"/>
      <w:szCs w:val="20"/>
    </w:rPr>
  </w:style>
  <w:style w:type="character" w:customStyle="1" w:styleId="af2">
    <w:name w:val="Текст сноски Знак"/>
    <w:basedOn w:val="a0"/>
    <w:link w:val="af1"/>
    <w:uiPriority w:val="99"/>
    <w:semiHidden/>
    <w:rsid w:val="007D45D8"/>
    <w:rPr>
      <w:sz w:val="20"/>
      <w:szCs w:val="20"/>
    </w:rPr>
  </w:style>
  <w:style w:type="character" w:styleId="af3">
    <w:name w:val="footnote reference"/>
    <w:basedOn w:val="a0"/>
    <w:uiPriority w:val="99"/>
    <w:semiHidden/>
    <w:unhideWhenUsed/>
    <w:rsid w:val="007D45D8"/>
    <w:rPr>
      <w:vertAlign w:val="superscript"/>
    </w:rPr>
  </w:style>
  <w:style w:type="character" w:customStyle="1" w:styleId="title-text">
    <w:name w:val="title-text"/>
    <w:basedOn w:val="a0"/>
    <w:rsid w:val="00C74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87870">
      <w:bodyDiv w:val="1"/>
      <w:marLeft w:val="0"/>
      <w:marRight w:val="0"/>
      <w:marTop w:val="0"/>
      <w:marBottom w:val="0"/>
      <w:divBdr>
        <w:top w:val="none" w:sz="0" w:space="0" w:color="auto"/>
        <w:left w:val="none" w:sz="0" w:space="0" w:color="auto"/>
        <w:bottom w:val="none" w:sz="0" w:space="0" w:color="auto"/>
        <w:right w:val="none" w:sz="0" w:space="0" w:color="auto"/>
      </w:divBdr>
    </w:div>
    <w:div w:id="1751806742">
      <w:bodyDiv w:val="1"/>
      <w:marLeft w:val="0"/>
      <w:marRight w:val="0"/>
      <w:marTop w:val="0"/>
      <w:marBottom w:val="0"/>
      <w:divBdr>
        <w:top w:val="none" w:sz="0" w:space="0" w:color="auto"/>
        <w:left w:val="none" w:sz="0" w:space="0" w:color="auto"/>
        <w:bottom w:val="none" w:sz="0" w:space="0" w:color="auto"/>
        <w:right w:val="none" w:sz="0" w:space="0" w:color="auto"/>
      </w:divBdr>
    </w:div>
    <w:div w:id="19200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tiv.com/en/solutions/autonomous-mobility" TargetMode="External"/><Relationship Id="rId3" Type="http://schemas.openxmlformats.org/officeDocument/2006/relationships/settings" Target="settings.xml"/><Relationship Id="rId7" Type="http://schemas.openxmlformats.org/officeDocument/2006/relationships/hyperlink" Target="https://rudermanfoundation.org/wp-content/uploads/2017/08/Self-Driving-Cars-The-Impact-on-People-with-Disabilities_FINAL.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C290D-B5E9-42D4-887E-31794F4A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1167</Words>
  <Characters>6657</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 Витвицька</dc:creator>
  <cp:keywords/>
  <dc:description/>
  <cp:lastModifiedBy>Анна Гуринович</cp:lastModifiedBy>
  <cp:revision>10</cp:revision>
  <dcterms:created xsi:type="dcterms:W3CDTF">2024-09-14T21:15:00Z</dcterms:created>
  <dcterms:modified xsi:type="dcterms:W3CDTF">2024-09-18T00:32:00Z</dcterms:modified>
</cp:coreProperties>
</file>