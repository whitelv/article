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9BC01" w14:textId="2CAE8C7A" w:rsidR="00B81E43" w:rsidRPr="00EC690C" w:rsidRDefault="001F1C69" w:rsidP="00A81C78">
      <w:pPr>
        <w:ind w:firstLine="720"/>
        <w:rPr>
          <w:rFonts w:ascii="Times New Roman" w:hAnsi="Times New Roman" w:cs="Times New Roman"/>
          <w:lang w:val="en-US"/>
          <w:rPrChange w:id="0" w:author="Анна Гуринович" w:date="2024-09-18T05:39:00Z">
            <w:rPr>
              <w:rFonts w:ascii="Times New Roman" w:hAnsi="Times New Roman" w:cs="Times New Roman"/>
            </w:rPr>
          </w:rPrChange>
        </w:rPr>
      </w:pPr>
      <w:r w:rsidRPr="00EC690C">
        <w:rPr>
          <w:rFonts w:ascii="Times New Roman" w:hAnsi="Times New Roman" w:cs="Times New Roman"/>
          <w:lang w:val="en-US"/>
        </w:rPr>
        <w:t xml:space="preserve">Be my eyes is </w:t>
      </w:r>
      <w:ins w:id="1" w:author="Анна Гуринович" w:date="2024-09-18T05:38:00Z">
        <w:r w:rsidR="00AE24B4" w:rsidRPr="00EC690C">
          <w:rPr>
            <w:rFonts w:ascii="Times New Roman" w:hAnsi="Times New Roman" w:cs="Times New Roman"/>
            <w:lang w:val="en-US"/>
          </w:rPr>
          <w:t xml:space="preserve">an </w:t>
        </w:r>
      </w:ins>
      <w:r w:rsidRPr="00EC690C">
        <w:rPr>
          <w:rFonts w:ascii="Times New Roman" w:hAnsi="Times New Roman" w:cs="Times New Roman"/>
          <w:lang w:val="en-US"/>
        </w:rPr>
        <w:t>innovative company that ha</w:t>
      </w:r>
      <w:ins w:id="2" w:author="Анна Гуринович" w:date="2024-09-18T05:38:00Z">
        <w:r w:rsidR="00AE24B4" w:rsidRPr="00EC690C">
          <w:rPr>
            <w:rFonts w:ascii="Times New Roman" w:hAnsi="Times New Roman" w:cs="Times New Roman"/>
            <w:lang w:val="en-US"/>
          </w:rPr>
          <w:t>s</w:t>
        </w:r>
      </w:ins>
      <w:del w:id="3" w:author="Анна Гуринович" w:date="2024-09-18T05:38:00Z">
        <w:r w:rsidRPr="00EC690C" w:rsidDel="00AE24B4">
          <w:rPr>
            <w:rFonts w:ascii="Times New Roman" w:hAnsi="Times New Roman" w:cs="Times New Roman"/>
            <w:lang w:val="en-US"/>
          </w:rPr>
          <w:delText>ve</w:delText>
        </w:r>
      </w:del>
      <w:r w:rsidRPr="00EC690C">
        <w:rPr>
          <w:rFonts w:ascii="Times New Roman" w:hAnsi="Times New Roman" w:cs="Times New Roman"/>
          <w:lang w:val="en-US"/>
        </w:rPr>
        <w:t xml:space="preserve"> been developing their own solution</w:t>
      </w:r>
      <w:ins w:id="4" w:author="Анна Гуринович" w:date="2024-09-18T05:38:00Z">
        <w:r w:rsidR="00AE24B4" w:rsidRPr="00EC690C">
          <w:rPr>
            <w:rFonts w:ascii="Times New Roman" w:hAnsi="Times New Roman" w:cs="Times New Roman"/>
            <w:lang w:val="en-US"/>
          </w:rPr>
          <w:t>s</w:t>
        </w:r>
      </w:ins>
      <w:r w:rsidRPr="00EC690C">
        <w:rPr>
          <w:rFonts w:ascii="Times New Roman" w:hAnsi="Times New Roman" w:cs="Times New Roman"/>
          <w:lang w:val="en-US"/>
        </w:rPr>
        <w:t xml:space="preserve"> since 2012</w:t>
      </w:r>
      <w:r w:rsidR="0031004D" w:rsidRPr="00EC690C">
        <w:rPr>
          <w:rFonts w:ascii="Times New Roman" w:hAnsi="Times New Roman" w:cs="Times New Roman"/>
          <w:lang w:val="en-US"/>
        </w:rPr>
        <w:t xml:space="preserve"> and ha</w:t>
      </w:r>
      <w:ins w:id="5" w:author="Анна Гуринович" w:date="2024-09-18T05:38:00Z">
        <w:r w:rsidR="00AE24B4" w:rsidRPr="00EC690C">
          <w:rPr>
            <w:rFonts w:ascii="Times New Roman" w:hAnsi="Times New Roman" w:cs="Times New Roman"/>
            <w:lang w:val="en-US"/>
          </w:rPr>
          <w:t>s</w:t>
        </w:r>
      </w:ins>
      <w:del w:id="6" w:author="Анна Гуринович" w:date="2024-09-18T05:38:00Z">
        <w:r w:rsidR="0031004D" w:rsidRPr="00EC690C" w:rsidDel="00AE24B4">
          <w:rPr>
            <w:rFonts w:ascii="Times New Roman" w:hAnsi="Times New Roman" w:cs="Times New Roman"/>
            <w:lang w:val="en-US"/>
          </w:rPr>
          <w:delText>ve</w:delText>
        </w:r>
      </w:del>
      <w:r w:rsidR="0031004D" w:rsidRPr="00EC690C">
        <w:rPr>
          <w:rFonts w:ascii="Times New Roman" w:hAnsi="Times New Roman" w:cs="Times New Roman"/>
          <w:lang w:val="en-US"/>
        </w:rPr>
        <w:t xml:space="preserve"> become the </w:t>
      </w:r>
      <w:r w:rsidR="0031004D" w:rsidRPr="00EC690C">
        <w:rPr>
          <w:rFonts w:ascii="Times New Roman" w:hAnsi="Times New Roman" w:cs="Times New Roman"/>
          <w:lang w:val="en-US"/>
          <w:rPrChange w:id="7" w:author="Анна Гуринович" w:date="2024-09-18T05:39:00Z">
            <w:rPr>
              <w:rFonts w:ascii="Times New Roman" w:hAnsi="Times New Roman" w:cs="Times New Roman"/>
            </w:rPr>
          </w:rPrChange>
        </w:rPr>
        <w:t>biggest online community for blind and low-vision people</w:t>
      </w:r>
      <w:r w:rsidRPr="00EC690C">
        <w:rPr>
          <w:rFonts w:ascii="Times New Roman" w:hAnsi="Times New Roman" w:cs="Times New Roman"/>
          <w:lang w:val="en-US"/>
        </w:rPr>
        <w:t xml:space="preserve">. The idea takes its origin from </w:t>
      </w:r>
      <w:r w:rsidR="00A81C78" w:rsidRPr="007B00AC">
        <w:rPr>
          <w:rFonts w:ascii="Times New Roman" w:hAnsi="Times New Roman" w:cs="Times New Roman"/>
          <w:lang w:val="en-US"/>
        </w:rPr>
        <w:t xml:space="preserve">Hans Jorgen </w:t>
      </w:r>
      <w:proofErr w:type="spellStart"/>
      <w:r w:rsidR="00A81C78" w:rsidRPr="007B00AC">
        <w:rPr>
          <w:rFonts w:ascii="Times New Roman" w:hAnsi="Times New Roman" w:cs="Times New Roman"/>
          <w:lang w:val="en-US"/>
        </w:rPr>
        <w:t>Wiberg</w:t>
      </w:r>
      <w:proofErr w:type="spellEnd"/>
      <w:r w:rsidR="00A81C78" w:rsidRPr="007B00AC">
        <w:rPr>
          <w:rFonts w:ascii="Times New Roman" w:hAnsi="Times New Roman" w:cs="Times New Roman"/>
          <w:lang w:val="en-US"/>
        </w:rPr>
        <w:t>, a Danish furniture craftsman, who is visually impaired himself. His friend helped him with this app by saying that he use</w:t>
      </w:r>
      <w:r w:rsidR="00C720BD" w:rsidRPr="007B00AC">
        <w:rPr>
          <w:rFonts w:ascii="Times New Roman" w:hAnsi="Times New Roman" w:cs="Times New Roman"/>
          <w:lang w:val="en-US"/>
        </w:rPr>
        <w:t>d</w:t>
      </w:r>
      <w:r w:rsidR="00A81C78" w:rsidRPr="007B00AC">
        <w:rPr>
          <w:rFonts w:ascii="Times New Roman" w:hAnsi="Times New Roman" w:cs="Times New Roman"/>
          <w:lang w:val="en-US"/>
        </w:rPr>
        <w:t xml:space="preserve"> video calls </w:t>
      </w:r>
      <w:r w:rsidR="00A81C78" w:rsidRPr="00EC690C">
        <w:rPr>
          <w:rFonts w:ascii="Times New Roman" w:hAnsi="Times New Roman" w:cs="Times New Roman"/>
          <w:lang w:val="en-US"/>
          <w:rPrChange w:id="8" w:author="Анна Гуринович" w:date="2024-09-18T05:39:00Z">
            <w:rPr>
              <w:rFonts w:ascii="Times New Roman" w:hAnsi="Times New Roman" w:cs="Times New Roman"/>
            </w:rPr>
          </w:rPrChange>
        </w:rPr>
        <w:t>to connect with family and friends in order to ask what is around him. Understanding the fact that visually impaired people need</w:t>
      </w:r>
      <w:r w:rsidR="00C720BD" w:rsidRPr="00EC690C">
        <w:rPr>
          <w:rFonts w:ascii="Times New Roman" w:hAnsi="Times New Roman" w:cs="Times New Roman"/>
          <w:lang w:val="en-US"/>
          <w:rPrChange w:id="9" w:author="Анна Гуринович" w:date="2024-09-18T05:39:00Z">
            <w:rPr>
              <w:rFonts w:ascii="Times New Roman" w:hAnsi="Times New Roman" w:cs="Times New Roman"/>
            </w:rPr>
          </w:rPrChange>
        </w:rPr>
        <w:t>ed</w:t>
      </w:r>
      <w:r w:rsidR="00A81C78" w:rsidRPr="00EC690C">
        <w:rPr>
          <w:rFonts w:ascii="Times New Roman" w:hAnsi="Times New Roman" w:cs="Times New Roman"/>
          <w:lang w:val="en-US"/>
          <w:rPrChange w:id="10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a little assistance to solve </w:t>
      </w:r>
      <w:proofErr w:type="spellStart"/>
      <w:r w:rsidR="00A81C78" w:rsidRPr="00EC690C">
        <w:rPr>
          <w:rFonts w:ascii="Times New Roman" w:hAnsi="Times New Roman" w:cs="Times New Roman"/>
          <w:lang w:val="en-US"/>
          <w:rPrChange w:id="11" w:author="Анна Гуринович" w:date="2024-09-18T05:39:00Z">
            <w:rPr>
              <w:rFonts w:ascii="Times New Roman" w:hAnsi="Times New Roman" w:cs="Times New Roman"/>
            </w:rPr>
          </w:rPrChange>
        </w:rPr>
        <w:t>every day</w:t>
      </w:r>
      <w:proofErr w:type="spellEnd"/>
      <w:r w:rsidR="00A81C78" w:rsidRPr="00EC690C">
        <w:rPr>
          <w:rFonts w:ascii="Times New Roman" w:hAnsi="Times New Roman" w:cs="Times New Roman"/>
          <w:lang w:val="en-US"/>
          <w:rPrChange w:id="12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tasks</w:t>
      </w:r>
      <w:r w:rsidR="00C720BD" w:rsidRPr="00EC690C">
        <w:rPr>
          <w:rFonts w:ascii="Times New Roman" w:hAnsi="Times New Roman" w:cs="Times New Roman"/>
          <w:lang w:val="en-US"/>
          <w:rPrChange w:id="13" w:author="Анна Гуринович" w:date="2024-09-18T05:39:00Z">
            <w:rPr>
              <w:rFonts w:ascii="Times New Roman" w:hAnsi="Times New Roman" w:cs="Times New Roman"/>
            </w:rPr>
          </w:rPrChange>
        </w:rPr>
        <w:t>, he decided to implement the similar mechanism with video calls so that blind and low-vision people became more independent from their friends and families.</w:t>
      </w:r>
    </w:p>
    <w:p w14:paraId="5BEE04D1" w14:textId="77B528FF" w:rsidR="00C720BD" w:rsidRPr="00EC690C" w:rsidRDefault="00C720BD" w:rsidP="00A81C78">
      <w:pPr>
        <w:ind w:firstLine="720"/>
        <w:rPr>
          <w:rFonts w:ascii="Times New Roman" w:hAnsi="Times New Roman" w:cs="Times New Roman"/>
          <w:lang w:val="en-US"/>
        </w:rPr>
      </w:pPr>
      <w:r w:rsidRPr="00EC690C">
        <w:rPr>
          <w:rFonts w:ascii="Times New Roman" w:hAnsi="Times New Roman" w:cs="Times New Roman"/>
          <w:lang w:val="en-US"/>
          <w:rPrChange w:id="14" w:author="Анна Гуринович" w:date="2024-09-18T05:39:00Z">
            <w:rPr>
              <w:rFonts w:ascii="Times New Roman" w:hAnsi="Times New Roman" w:cs="Times New Roman"/>
            </w:rPr>
          </w:rPrChange>
        </w:rPr>
        <w:t>The Be my eyes</w:t>
      </w:r>
      <w:r w:rsidR="0031004D" w:rsidRPr="00EC690C">
        <w:rPr>
          <w:rFonts w:ascii="Times New Roman" w:hAnsi="Times New Roman" w:cs="Times New Roman"/>
          <w:lang w:val="en-US"/>
          <w:rPrChange w:id="15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app</w:t>
      </w:r>
      <w:r w:rsidRPr="00EC690C">
        <w:rPr>
          <w:rFonts w:ascii="Times New Roman" w:hAnsi="Times New Roman" w:cs="Times New Roman"/>
          <w:lang w:val="en-US"/>
          <w:rPrChange w:id="16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was launched on IOS in 2015 and within 24 hours </w:t>
      </w:r>
      <w:del w:id="17" w:author="Анна Гуринович" w:date="2024-09-18T05:38:00Z">
        <w:r w:rsidRPr="00EC690C" w:rsidDel="00AE24B4">
          <w:rPr>
            <w:rFonts w:ascii="Times New Roman" w:hAnsi="Times New Roman" w:cs="Times New Roman"/>
            <w:lang w:val="en-US"/>
            <w:rPrChange w:id="18" w:author="Анна Гуринович" w:date="2024-09-18T05:39:00Z">
              <w:rPr>
                <w:rFonts w:ascii="Times New Roman" w:hAnsi="Times New Roman" w:cs="Times New Roman"/>
              </w:rPr>
            </w:rPrChange>
          </w:rPr>
          <w:delText> </w:delText>
        </w:r>
      </w:del>
      <w:r w:rsidRPr="00EC690C">
        <w:rPr>
          <w:rFonts w:ascii="Times New Roman" w:hAnsi="Times New Roman" w:cs="Times New Roman"/>
          <w:lang w:val="en-US"/>
          <w:rPrChange w:id="19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the app had more than 10 000 users. </w:t>
      </w:r>
      <w:ins w:id="20" w:author="Анна Гуринович" w:date="2024-09-18T05:39:00Z">
        <w:r w:rsidR="00EC690C" w:rsidRPr="00EC690C">
          <w:rPr>
            <w:rFonts w:ascii="Times New Roman" w:hAnsi="Times New Roman" w:cs="Times New Roman"/>
            <w:lang w:val="en-US"/>
          </w:rPr>
          <w:t>The a</w:t>
        </w:r>
      </w:ins>
      <w:del w:id="21" w:author="Анна Гуринович" w:date="2024-09-18T05:39:00Z">
        <w:r w:rsidR="00621770" w:rsidRPr="00EC690C" w:rsidDel="00EC690C">
          <w:rPr>
            <w:rFonts w:ascii="Times New Roman" w:hAnsi="Times New Roman" w:cs="Times New Roman"/>
            <w:lang w:val="en-US"/>
            <w:rPrChange w:id="22" w:author="Анна Гуринович" w:date="2024-09-18T05:39:00Z">
              <w:rPr>
                <w:rFonts w:ascii="Times New Roman" w:hAnsi="Times New Roman" w:cs="Times New Roman"/>
              </w:rPr>
            </w:rPrChange>
          </w:rPr>
          <w:delText>A</w:delText>
        </w:r>
      </w:del>
      <w:r w:rsidR="00621770" w:rsidRPr="00EC690C">
        <w:rPr>
          <w:rFonts w:ascii="Times New Roman" w:hAnsi="Times New Roman" w:cs="Times New Roman"/>
          <w:lang w:val="en-US"/>
          <w:rPrChange w:id="23" w:author="Анна Гуринович" w:date="2024-09-18T05:39:00Z">
            <w:rPr>
              <w:rFonts w:ascii="Times New Roman" w:hAnsi="Times New Roman" w:cs="Times New Roman"/>
            </w:rPr>
          </w:rPrChange>
        </w:rPr>
        <w:t>pp enables the</w:t>
      </w:r>
      <w:r w:rsidR="00906053" w:rsidRPr="00EC690C">
        <w:rPr>
          <w:rFonts w:ascii="Times New Roman" w:hAnsi="Times New Roman" w:cs="Times New Roman"/>
          <w:lang w:val="en-US"/>
          <w:rPrChange w:id="24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</w:t>
      </w:r>
      <w:proofErr w:type="spellStart"/>
      <w:r w:rsidR="00906053" w:rsidRPr="00EC690C">
        <w:rPr>
          <w:rFonts w:ascii="Times New Roman" w:hAnsi="Times New Roman" w:cs="Times New Roman"/>
          <w:lang w:val="en-US"/>
          <w:rPrChange w:id="25" w:author="Анна Гуринович" w:date="2024-09-18T05:39:00Z">
            <w:rPr>
              <w:rFonts w:ascii="Times New Roman" w:hAnsi="Times New Roman" w:cs="Times New Roman"/>
            </w:rPr>
          </w:rPrChange>
        </w:rPr>
        <w:t>phygital</w:t>
      </w:r>
      <w:proofErr w:type="spellEnd"/>
      <w:r w:rsidR="00906053" w:rsidRPr="00EC690C">
        <w:rPr>
          <w:rFonts w:ascii="Times New Roman" w:hAnsi="Times New Roman" w:cs="Times New Roman"/>
          <w:lang w:val="en-US"/>
          <w:rPrChange w:id="26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concept through</w:t>
      </w:r>
      <w:r w:rsidR="00621770" w:rsidRPr="00EC690C">
        <w:rPr>
          <w:rFonts w:ascii="Times New Roman" w:hAnsi="Times New Roman" w:cs="Times New Roman"/>
          <w:lang w:val="en-US"/>
          <w:rPrChange w:id="27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relationship between </w:t>
      </w:r>
      <w:ins w:id="28" w:author="Анна Гуринович" w:date="2024-09-18T05:39:00Z">
        <w:r w:rsidR="00EC690C" w:rsidRPr="00EC690C">
          <w:rPr>
            <w:rFonts w:ascii="Times New Roman" w:hAnsi="Times New Roman" w:cs="Times New Roman"/>
            <w:lang w:val="en-US"/>
          </w:rPr>
          <w:t xml:space="preserve">a </w:t>
        </w:r>
      </w:ins>
      <w:r w:rsidR="00621770" w:rsidRPr="00EC690C">
        <w:rPr>
          <w:rFonts w:ascii="Times New Roman" w:hAnsi="Times New Roman" w:cs="Times New Roman"/>
          <w:lang w:val="en-US"/>
          <w:rPrChange w:id="29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visually impaired person and </w:t>
      </w:r>
      <w:ins w:id="30" w:author="Анна Гуринович" w:date="2024-09-18T05:39:00Z">
        <w:r w:rsidR="00EC690C" w:rsidRPr="00EC690C">
          <w:rPr>
            <w:rFonts w:ascii="Times New Roman" w:hAnsi="Times New Roman" w:cs="Times New Roman"/>
            <w:lang w:val="en-US"/>
          </w:rPr>
          <w:t xml:space="preserve">a </w:t>
        </w:r>
      </w:ins>
      <w:r w:rsidR="00621770" w:rsidRPr="00EC690C">
        <w:rPr>
          <w:rFonts w:ascii="Times New Roman" w:hAnsi="Times New Roman" w:cs="Times New Roman"/>
          <w:lang w:val="en-US"/>
          <w:rPrChange w:id="31" w:author="Анна Гуринович" w:date="2024-09-18T05:39:00Z">
            <w:rPr>
              <w:rFonts w:ascii="Times New Roman" w:hAnsi="Times New Roman" w:cs="Times New Roman"/>
            </w:rPr>
          </w:rPrChange>
        </w:rPr>
        <w:t>volunteer</w:t>
      </w:r>
      <w:r w:rsidR="00906053" w:rsidRPr="00EC690C">
        <w:rPr>
          <w:rFonts w:ascii="Times New Roman" w:hAnsi="Times New Roman" w:cs="Times New Roman"/>
          <w:lang w:val="en-US"/>
          <w:rPrChange w:id="32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. A person with disabilities submits requests through the app, waiting for an available volunteer to respond. Be my eyes users </w:t>
      </w:r>
      <w:r w:rsidR="0031004D" w:rsidRPr="00EC690C">
        <w:rPr>
          <w:rFonts w:ascii="Times New Roman" w:hAnsi="Times New Roman" w:cs="Times New Roman"/>
          <w:lang w:val="en-US"/>
          <w:rPrChange w:id="33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are able </w:t>
      </w:r>
      <w:ins w:id="34" w:author="Анна Гуринович" w:date="2024-09-18T05:39:00Z">
        <w:r w:rsidR="00EC690C" w:rsidRPr="00EC690C">
          <w:rPr>
            <w:rFonts w:ascii="Times New Roman" w:hAnsi="Times New Roman" w:cs="Times New Roman"/>
            <w:lang w:val="en-US"/>
          </w:rPr>
          <w:t xml:space="preserve">to </w:t>
        </w:r>
      </w:ins>
      <w:r w:rsidR="00906053" w:rsidRPr="00EC690C">
        <w:rPr>
          <w:rFonts w:ascii="Times New Roman" w:hAnsi="Times New Roman" w:cs="Times New Roman"/>
          <w:lang w:val="en-US"/>
          <w:rPrChange w:id="35" w:author="Анна Гуринович" w:date="2024-09-18T05:39:00Z">
            <w:rPr>
              <w:rFonts w:ascii="Times New Roman" w:hAnsi="Times New Roman" w:cs="Times New Roman"/>
            </w:rPr>
          </w:rPrChange>
        </w:rPr>
        <w:t>ask for help in over 180 languages</w:t>
      </w:r>
      <w:ins w:id="36" w:author="Анна Гуринович" w:date="2024-09-18T05:39:00Z">
        <w:r w:rsidR="00EC690C" w:rsidRPr="00EC690C">
          <w:rPr>
            <w:rFonts w:ascii="Times New Roman" w:hAnsi="Times New Roman" w:cs="Times New Roman"/>
            <w:lang w:val="en-US"/>
          </w:rPr>
          <w:t>,</w:t>
        </w:r>
      </w:ins>
      <w:r w:rsidR="00906053" w:rsidRPr="00EC690C">
        <w:rPr>
          <w:rFonts w:ascii="Times New Roman" w:hAnsi="Times New Roman" w:cs="Times New Roman"/>
          <w:lang w:val="en-US"/>
          <w:rPrChange w:id="37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</w:t>
      </w:r>
      <w:r w:rsidR="0031004D" w:rsidRPr="00EC690C">
        <w:rPr>
          <w:rFonts w:ascii="Times New Roman" w:hAnsi="Times New Roman" w:cs="Times New Roman"/>
          <w:lang w:val="en-US"/>
          <w:rPrChange w:id="38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making it accessible all over the world. </w:t>
      </w:r>
      <w:r w:rsidR="0031004D" w:rsidRPr="00EC690C">
        <w:rPr>
          <w:rFonts w:ascii="Times New Roman" w:hAnsi="Times New Roman" w:cs="Times New Roman"/>
          <w:lang w:val="en-US"/>
          <w:rPrChange w:id="39" w:author="Анна Гуринович" w:date="2024-09-18T05:39:00Z">
            <w:rPr>
              <w:rFonts w:ascii="Times New Roman" w:hAnsi="Times New Roman" w:cs="Times New Roman"/>
              <w:lang w:val="uk-UA"/>
            </w:rPr>
          </w:rPrChange>
        </w:rPr>
        <w:t>T</w:t>
      </w:r>
      <w:r w:rsidR="0031004D" w:rsidRPr="00EC690C">
        <w:rPr>
          <w:rFonts w:ascii="Times New Roman" w:hAnsi="Times New Roman" w:cs="Times New Roman"/>
          <w:lang w:val="en-US"/>
        </w:rPr>
        <w:t xml:space="preserve">here was high demand for making app </w:t>
      </w:r>
      <w:r w:rsidR="0031004D" w:rsidRPr="00EC690C">
        <w:rPr>
          <w:rFonts w:ascii="Times New Roman" w:hAnsi="Times New Roman" w:cs="Times New Roman"/>
          <w:lang w:val="en-US"/>
          <w:rPrChange w:id="40" w:author="Анна Гуринович" w:date="2024-09-18T05:39:00Z">
            <w:rPr>
              <w:rFonts w:ascii="Times New Roman" w:hAnsi="Times New Roman" w:cs="Times New Roman"/>
            </w:rPr>
          </w:rPrChange>
        </w:rPr>
        <w:t>cross-platform, as a result Be my eyes was launc</w:t>
      </w:r>
      <w:ins w:id="41" w:author="Анна Гуринович" w:date="2024-09-18T05:39:00Z">
        <w:r w:rsidR="00EC690C" w:rsidRPr="00EC690C">
          <w:rPr>
            <w:rFonts w:ascii="Times New Roman" w:hAnsi="Times New Roman" w:cs="Times New Roman"/>
            <w:lang w:val="en-US"/>
          </w:rPr>
          <w:t>h</w:t>
        </w:r>
      </w:ins>
      <w:r w:rsidR="0031004D" w:rsidRPr="00EC690C">
        <w:rPr>
          <w:rFonts w:ascii="Times New Roman" w:hAnsi="Times New Roman" w:cs="Times New Roman"/>
          <w:lang w:val="en-US"/>
          <w:rPrChange w:id="42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ed on Android in 2017. This step led to even </w:t>
      </w:r>
      <w:del w:id="43" w:author="Анна Гуринович" w:date="2024-09-18T05:40:00Z">
        <w:r w:rsidR="0031004D" w:rsidRPr="00EC690C" w:rsidDel="00EC690C">
          <w:rPr>
            <w:rFonts w:ascii="Times New Roman" w:hAnsi="Times New Roman" w:cs="Times New Roman"/>
            <w:lang w:val="en-US"/>
            <w:rPrChange w:id="44" w:author="Анна Гуринович" w:date="2024-09-18T05:39:00Z">
              <w:rPr>
                <w:rFonts w:ascii="Times New Roman" w:hAnsi="Times New Roman" w:cs="Times New Roman"/>
              </w:rPr>
            </w:rPrChange>
          </w:rPr>
          <w:delText xml:space="preserve">bigger </w:delText>
        </w:r>
      </w:del>
      <w:ins w:id="45" w:author="Анна Гуринович" w:date="2024-09-18T05:40:00Z">
        <w:r w:rsidR="00EC690C">
          <w:rPr>
            <w:rFonts w:ascii="Times New Roman" w:hAnsi="Times New Roman" w:cs="Times New Roman"/>
            <w:lang w:val="en-US"/>
          </w:rPr>
          <w:t>higher</w:t>
        </w:r>
        <w:r w:rsidR="00EC690C" w:rsidRPr="00EC690C">
          <w:rPr>
            <w:rFonts w:ascii="Times New Roman" w:hAnsi="Times New Roman" w:cs="Times New Roman"/>
            <w:lang w:val="en-US"/>
            <w:rPrChange w:id="46" w:author="Анна Гуринович" w:date="2024-09-18T05:39:00Z">
              <w:rPr>
                <w:rFonts w:ascii="Times New Roman" w:hAnsi="Times New Roman" w:cs="Times New Roman"/>
              </w:rPr>
            </w:rPrChange>
          </w:rPr>
          <w:t xml:space="preserve"> </w:t>
        </w:r>
      </w:ins>
      <w:r w:rsidR="0031004D" w:rsidRPr="00EC690C">
        <w:rPr>
          <w:rFonts w:ascii="Times New Roman" w:hAnsi="Times New Roman" w:cs="Times New Roman"/>
          <w:lang w:val="en-US"/>
          <w:rPrChange w:id="47" w:author="Анна Гуринович" w:date="2024-09-18T05:39:00Z">
            <w:rPr>
              <w:rFonts w:ascii="Times New Roman" w:hAnsi="Times New Roman" w:cs="Times New Roman"/>
            </w:rPr>
          </w:rPrChange>
        </w:rPr>
        <w:t>popularity</w:t>
      </w:r>
      <w:ins w:id="48" w:author="Анна Гуринович" w:date="2024-09-18T05:40:00Z">
        <w:r w:rsidR="00EC690C">
          <w:rPr>
            <w:rFonts w:ascii="Times New Roman" w:hAnsi="Times New Roman" w:cs="Times New Roman"/>
            <w:lang w:val="en-US"/>
          </w:rPr>
          <w:t xml:space="preserve"> with</w:t>
        </w:r>
      </w:ins>
      <w:del w:id="49" w:author="Анна Гуринович" w:date="2024-09-18T05:40:00Z">
        <w:r w:rsidR="0031004D" w:rsidRPr="00EC690C" w:rsidDel="00EC690C">
          <w:rPr>
            <w:rFonts w:ascii="Times New Roman" w:hAnsi="Times New Roman" w:cs="Times New Roman"/>
            <w:lang w:val="en-US"/>
            <w:rPrChange w:id="50" w:author="Анна Гуринович" w:date="2024-09-18T05:39:00Z">
              <w:rPr>
                <w:rFonts w:ascii="Times New Roman" w:hAnsi="Times New Roman" w:cs="Times New Roman"/>
              </w:rPr>
            </w:rPrChange>
          </w:rPr>
          <w:delText xml:space="preserve"> and it had</w:delText>
        </w:r>
      </w:del>
      <w:r w:rsidR="0031004D" w:rsidRPr="00EC690C">
        <w:rPr>
          <w:rFonts w:ascii="Times New Roman" w:hAnsi="Times New Roman" w:cs="Times New Roman"/>
          <w:lang w:val="en-US"/>
          <w:rPrChange w:id="51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1.5 million signed people as volunteers. This year Microsoft decided to support this project and helped to expand Specialized Help opening hours to 24/7. </w:t>
      </w:r>
      <w:r w:rsidR="00302424" w:rsidRPr="00EC690C">
        <w:rPr>
          <w:rFonts w:ascii="Times New Roman" w:hAnsi="Times New Roman" w:cs="Times New Roman"/>
          <w:lang w:val="en-US"/>
          <w:rPrChange w:id="52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In 2023 Be my eyes app in collaboration with </w:t>
      </w:r>
      <w:proofErr w:type="spellStart"/>
      <w:r w:rsidR="00302424" w:rsidRPr="00EC690C">
        <w:rPr>
          <w:rFonts w:ascii="Times New Roman" w:hAnsi="Times New Roman" w:cs="Times New Roman"/>
          <w:lang w:val="en-US"/>
          <w:rPrChange w:id="53" w:author="Анна Гуринович" w:date="2024-09-18T05:39:00Z">
            <w:rPr>
              <w:rFonts w:ascii="Times New Roman" w:hAnsi="Times New Roman" w:cs="Times New Roman"/>
            </w:rPr>
          </w:rPrChange>
        </w:rPr>
        <w:t>OpenAI</w:t>
      </w:r>
      <w:proofErr w:type="spellEnd"/>
      <w:r w:rsidR="00302424" w:rsidRPr="00EC690C">
        <w:rPr>
          <w:rFonts w:ascii="Times New Roman" w:hAnsi="Times New Roman" w:cs="Times New Roman"/>
          <w:lang w:val="en-US"/>
          <w:rPrChange w:id="54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introduced Be my AI</w:t>
      </w:r>
      <w:ins w:id="55" w:author="Анна Гуринович" w:date="2024-09-18T05:40:00Z">
        <w:r w:rsidR="00EC690C">
          <w:rPr>
            <w:rFonts w:ascii="Times New Roman" w:hAnsi="Times New Roman" w:cs="Times New Roman"/>
            <w:lang w:val="en-US"/>
          </w:rPr>
          <w:t>,</w:t>
        </w:r>
      </w:ins>
      <w:r w:rsidR="00302424" w:rsidRPr="00EC690C">
        <w:rPr>
          <w:rFonts w:ascii="Times New Roman" w:hAnsi="Times New Roman" w:cs="Times New Roman"/>
          <w:lang w:val="en-US"/>
          <w:rPrChange w:id="56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powered by GPT-4. This technology i</w:t>
      </w:r>
      <w:r w:rsidR="00C345BB" w:rsidRPr="00EC690C">
        <w:rPr>
          <w:rFonts w:ascii="Times New Roman" w:hAnsi="Times New Roman" w:cs="Times New Roman"/>
          <w:lang w:val="en-US"/>
          <w:rPrChange w:id="57" w:author="Анна Гуринович" w:date="2024-09-18T05:39:00Z">
            <w:rPr>
              <w:rFonts w:ascii="Times New Roman" w:hAnsi="Times New Roman" w:cs="Times New Roman"/>
            </w:rPr>
          </w:rPrChange>
        </w:rPr>
        <w:t>s powerful in proving blind or low vision people</w:t>
      </w:r>
      <w:r w:rsidR="00302424" w:rsidRPr="00EC690C">
        <w:rPr>
          <w:rFonts w:ascii="Times New Roman" w:hAnsi="Times New Roman" w:cs="Times New Roman"/>
          <w:lang w:val="en-US"/>
          <w:rPrChange w:id="58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</w:t>
      </w:r>
      <w:r w:rsidR="00C345BB" w:rsidRPr="00EC690C">
        <w:rPr>
          <w:rFonts w:ascii="Times New Roman" w:hAnsi="Times New Roman" w:cs="Times New Roman"/>
          <w:lang w:val="en-US"/>
          <w:rPrChange w:id="59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with better navigation and independence. Being integrated into existing app, </w:t>
      </w:r>
      <w:ins w:id="60" w:author="Анна Гуринович" w:date="2024-09-18T05:41:00Z">
        <w:r w:rsidR="00EC690C">
          <w:rPr>
            <w:rFonts w:ascii="Times New Roman" w:hAnsi="Times New Roman" w:cs="Times New Roman"/>
            <w:lang w:val="en-US"/>
          </w:rPr>
          <w:t xml:space="preserve">the </w:t>
        </w:r>
      </w:ins>
      <w:r w:rsidR="00C345BB" w:rsidRPr="00EC690C">
        <w:rPr>
          <w:rFonts w:ascii="Times New Roman" w:hAnsi="Times New Roman" w:cs="Times New Roman"/>
          <w:lang w:val="en-US"/>
          <w:rPrChange w:id="61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technology </w:t>
      </w:r>
      <w:del w:id="62" w:author="Анна Гуринович" w:date="2024-09-18T05:41:00Z">
        <w:r w:rsidR="00C345BB" w:rsidRPr="00EC690C" w:rsidDel="00EC690C">
          <w:rPr>
            <w:rFonts w:ascii="Times New Roman" w:hAnsi="Times New Roman" w:cs="Times New Roman"/>
            <w:lang w:val="en-US"/>
            <w:rPrChange w:id="63" w:author="Анна Гуринович" w:date="2024-09-18T05:39:00Z">
              <w:rPr>
                <w:rFonts w:ascii="Times New Roman" w:hAnsi="Times New Roman" w:cs="Times New Roman"/>
              </w:rPr>
            </w:rPrChange>
          </w:rPr>
          <w:delText>alows</w:delText>
        </w:r>
      </w:del>
      <w:ins w:id="64" w:author="Анна Гуринович" w:date="2024-09-18T05:41:00Z">
        <w:r w:rsidR="00EC690C" w:rsidRPr="00EC690C">
          <w:rPr>
            <w:rFonts w:ascii="Times New Roman" w:hAnsi="Times New Roman" w:cs="Times New Roman"/>
            <w:lang w:val="en-US"/>
          </w:rPr>
          <w:t>allows</w:t>
        </w:r>
      </w:ins>
      <w:r w:rsidR="00C345BB" w:rsidRPr="00EC690C">
        <w:rPr>
          <w:rFonts w:ascii="Times New Roman" w:hAnsi="Times New Roman" w:cs="Times New Roman"/>
          <w:lang w:val="en-US"/>
          <w:rPrChange w:id="65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user</w:t>
      </w:r>
      <w:ins w:id="66" w:author="Анна Гуринович" w:date="2024-09-18T05:41:00Z">
        <w:r w:rsidR="00EC690C">
          <w:rPr>
            <w:rFonts w:ascii="Times New Roman" w:hAnsi="Times New Roman" w:cs="Times New Roman"/>
            <w:lang w:val="en-US"/>
          </w:rPr>
          <w:t>s</w:t>
        </w:r>
      </w:ins>
      <w:r w:rsidR="00C345BB" w:rsidRPr="00EC690C">
        <w:rPr>
          <w:rFonts w:ascii="Times New Roman" w:hAnsi="Times New Roman" w:cs="Times New Roman"/>
          <w:lang w:val="en-US"/>
          <w:rPrChange w:id="67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to upload images from their smartphone</w:t>
      </w:r>
      <w:ins w:id="68" w:author="Анна Гуринович" w:date="2024-09-18T05:41:00Z">
        <w:r w:rsidR="00EC690C">
          <w:rPr>
            <w:rFonts w:ascii="Times New Roman" w:hAnsi="Times New Roman" w:cs="Times New Roman"/>
            <w:lang w:val="en-US"/>
          </w:rPr>
          <w:t>s</w:t>
        </w:r>
      </w:ins>
      <w:r w:rsidR="00C345BB" w:rsidRPr="00EC690C">
        <w:rPr>
          <w:rFonts w:ascii="Times New Roman" w:hAnsi="Times New Roman" w:cs="Times New Roman"/>
          <w:lang w:val="en-US"/>
          <w:rPrChange w:id="69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without </w:t>
      </w:r>
      <w:del w:id="70" w:author="Анна Гуринович" w:date="2024-09-18T05:41:00Z">
        <w:r w:rsidR="00C345BB" w:rsidRPr="00EC690C" w:rsidDel="00EC690C">
          <w:rPr>
            <w:rFonts w:ascii="Times New Roman" w:hAnsi="Times New Roman" w:cs="Times New Roman"/>
            <w:lang w:val="en-US"/>
            <w:rPrChange w:id="71" w:author="Анна Гуринович" w:date="2024-09-18T05:39:00Z">
              <w:rPr>
                <w:rFonts w:ascii="Times New Roman" w:hAnsi="Times New Roman" w:cs="Times New Roman"/>
              </w:rPr>
            </w:rPrChange>
          </w:rPr>
          <w:delText xml:space="preserve">a need for </w:delText>
        </w:r>
      </w:del>
      <w:r w:rsidR="00C345BB" w:rsidRPr="00EC690C">
        <w:rPr>
          <w:rFonts w:ascii="Times New Roman" w:hAnsi="Times New Roman" w:cs="Times New Roman"/>
          <w:lang w:val="en-US"/>
          <w:rPrChange w:id="72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any additional plugins or extensions. Having received an image from </w:t>
      </w:r>
      <w:ins w:id="73" w:author="Анна Гуринович" w:date="2024-09-18T05:41:00Z">
        <w:r w:rsidR="00EC690C">
          <w:rPr>
            <w:rFonts w:ascii="Times New Roman" w:hAnsi="Times New Roman" w:cs="Times New Roman"/>
            <w:lang w:val="en-US"/>
          </w:rPr>
          <w:t xml:space="preserve">a </w:t>
        </w:r>
      </w:ins>
      <w:r w:rsidR="00C345BB" w:rsidRPr="00EC690C">
        <w:rPr>
          <w:rFonts w:ascii="Times New Roman" w:hAnsi="Times New Roman" w:cs="Times New Roman"/>
          <w:lang w:val="en-US"/>
          <w:rPrChange w:id="74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user, GPT-4 tries to process </w:t>
      </w:r>
      <w:ins w:id="75" w:author="Анна Гуринович" w:date="2024-09-18T05:41:00Z">
        <w:r w:rsidR="00EC690C">
          <w:rPr>
            <w:rFonts w:ascii="Times New Roman" w:hAnsi="Times New Roman" w:cs="Times New Roman"/>
            <w:lang w:val="en-US"/>
          </w:rPr>
          <w:t xml:space="preserve">the </w:t>
        </w:r>
      </w:ins>
      <w:r w:rsidR="00C345BB" w:rsidRPr="00EC690C">
        <w:rPr>
          <w:rFonts w:ascii="Times New Roman" w:hAnsi="Times New Roman" w:cs="Times New Roman"/>
          <w:lang w:val="en-US"/>
          <w:rPrChange w:id="76" w:author="Анна Гуринович" w:date="2024-09-18T05:39:00Z">
            <w:rPr>
              <w:rFonts w:ascii="Times New Roman" w:hAnsi="Times New Roman" w:cs="Times New Roman"/>
            </w:rPr>
          </w:rPrChange>
        </w:rPr>
        <w:t>photo and vocalize it</w:t>
      </w:r>
      <w:r w:rsidR="006B40C8" w:rsidRPr="00EC690C">
        <w:rPr>
          <w:rFonts w:ascii="Times New Roman" w:hAnsi="Times New Roman" w:cs="Times New Roman"/>
          <w:lang w:val="en-US"/>
          <w:rPrChange w:id="77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. However, if GPT-4 </w:t>
      </w:r>
      <w:r w:rsidR="006B40C8" w:rsidRPr="00EC690C">
        <w:rPr>
          <w:rFonts w:ascii="Times New Roman" w:hAnsi="Times New Roman" w:cs="Times New Roman"/>
          <w:lang w:val="en-US"/>
          <w:rPrChange w:id="78" w:author="Анна Гуринович" w:date="2024-09-18T05:39:00Z">
            <w:rPr>
              <w:rFonts w:ascii="Times New Roman" w:hAnsi="Times New Roman" w:cs="Times New Roman"/>
              <w:lang w:val="uk-UA"/>
            </w:rPr>
          </w:rPrChange>
        </w:rPr>
        <w:t>e</w:t>
      </w:r>
      <w:r w:rsidR="006B40C8" w:rsidRPr="00EC690C">
        <w:rPr>
          <w:rFonts w:ascii="Times New Roman" w:hAnsi="Times New Roman" w:cs="Times New Roman"/>
          <w:lang w:val="en-US"/>
        </w:rPr>
        <w:t xml:space="preserve">ncounters </w:t>
      </w:r>
      <w:del w:id="79" w:author="Анна Гуринович" w:date="2024-09-18T05:41:00Z">
        <w:r w:rsidR="006B40C8" w:rsidRPr="00EC690C" w:rsidDel="00EC690C">
          <w:rPr>
            <w:rFonts w:ascii="Times New Roman" w:hAnsi="Times New Roman" w:cs="Times New Roman"/>
            <w:lang w:val="en-US"/>
          </w:rPr>
          <w:delText xml:space="preserve">the </w:delText>
        </w:r>
      </w:del>
      <w:ins w:id="80" w:author="Анна Гуринович" w:date="2024-09-18T05:41:00Z">
        <w:r w:rsidR="00EC690C">
          <w:rPr>
            <w:rFonts w:ascii="Times New Roman" w:hAnsi="Times New Roman" w:cs="Times New Roman"/>
            <w:lang w:val="en-US"/>
          </w:rPr>
          <w:t>any</w:t>
        </w:r>
        <w:r w:rsidR="00EC690C" w:rsidRPr="00EC690C">
          <w:rPr>
            <w:rFonts w:ascii="Times New Roman" w:hAnsi="Times New Roman" w:cs="Times New Roman"/>
            <w:lang w:val="en-US"/>
          </w:rPr>
          <w:t xml:space="preserve"> </w:t>
        </w:r>
      </w:ins>
      <w:r w:rsidR="006B40C8" w:rsidRPr="00EC690C">
        <w:rPr>
          <w:rFonts w:ascii="Times New Roman" w:hAnsi="Times New Roman" w:cs="Times New Roman"/>
          <w:lang w:val="en-US"/>
        </w:rPr>
        <w:t>problem</w:t>
      </w:r>
      <w:ins w:id="81" w:author="Анна Гуринович" w:date="2024-09-18T05:41:00Z">
        <w:r w:rsidR="00EC690C">
          <w:rPr>
            <w:rFonts w:ascii="Times New Roman" w:hAnsi="Times New Roman" w:cs="Times New Roman"/>
            <w:lang w:val="en-US"/>
          </w:rPr>
          <w:t>s</w:t>
        </w:r>
      </w:ins>
      <w:r w:rsidR="006B40C8" w:rsidRPr="00EC690C">
        <w:rPr>
          <w:rFonts w:ascii="Times New Roman" w:hAnsi="Times New Roman" w:cs="Times New Roman"/>
          <w:lang w:val="en-US"/>
        </w:rPr>
        <w:t xml:space="preserve">, </w:t>
      </w:r>
      <w:ins w:id="82" w:author="Анна Гуринович" w:date="2024-09-18T05:41:00Z">
        <w:r w:rsidR="00EC690C">
          <w:rPr>
            <w:rFonts w:ascii="Times New Roman" w:hAnsi="Times New Roman" w:cs="Times New Roman"/>
            <w:lang w:val="en-US"/>
          </w:rPr>
          <w:t xml:space="preserve">the </w:t>
        </w:r>
      </w:ins>
      <w:r w:rsidR="006B40C8" w:rsidRPr="00EC690C">
        <w:rPr>
          <w:rFonts w:ascii="Times New Roman" w:hAnsi="Times New Roman" w:cs="Times New Roman"/>
          <w:lang w:val="en-US"/>
        </w:rPr>
        <w:t>app will automatically offer user</w:t>
      </w:r>
      <w:ins w:id="83" w:author="Анна Гуринович" w:date="2024-09-18T05:41:00Z">
        <w:r w:rsidR="0029095D">
          <w:rPr>
            <w:rFonts w:ascii="Times New Roman" w:hAnsi="Times New Roman" w:cs="Times New Roman"/>
            <w:lang w:val="en-US"/>
          </w:rPr>
          <w:t>s</w:t>
        </w:r>
      </w:ins>
      <w:r w:rsidR="006B40C8" w:rsidRPr="00EC690C">
        <w:rPr>
          <w:rFonts w:ascii="Times New Roman" w:hAnsi="Times New Roman" w:cs="Times New Roman"/>
          <w:lang w:val="en-US"/>
        </w:rPr>
        <w:t xml:space="preserve"> to be connected to </w:t>
      </w:r>
      <w:ins w:id="84" w:author="Анна Гуринович" w:date="2024-09-18T05:41:00Z">
        <w:r w:rsidR="0029095D">
          <w:rPr>
            <w:rFonts w:ascii="Times New Roman" w:hAnsi="Times New Roman" w:cs="Times New Roman"/>
            <w:lang w:val="en-US"/>
          </w:rPr>
          <w:t xml:space="preserve">a </w:t>
        </w:r>
      </w:ins>
      <w:r w:rsidR="006B40C8" w:rsidRPr="00EC690C">
        <w:rPr>
          <w:rFonts w:ascii="Times New Roman" w:hAnsi="Times New Roman" w:cs="Times New Roman"/>
          <w:lang w:val="en-US"/>
        </w:rPr>
        <w:t xml:space="preserve">volunteer. </w:t>
      </w:r>
    </w:p>
    <w:p w14:paraId="294D32F1" w14:textId="77777777" w:rsidR="006B40C8" w:rsidRPr="00EC690C" w:rsidRDefault="00FD508F" w:rsidP="00CF672D">
      <w:pPr>
        <w:ind w:firstLine="720"/>
        <w:rPr>
          <w:rFonts w:ascii="Times New Roman" w:hAnsi="Times New Roman" w:cs="Times New Roman"/>
          <w:lang w:val="en-US"/>
          <w:rPrChange w:id="85" w:author="Анна Гуринович" w:date="2024-09-18T05:39:00Z">
            <w:rPr>
              <w:rFonts w:ascii="Times New Roman" w:hAnsi="Times New Roman" w:cs="Times New Roman"/>
            </w:rPr>
          </w:rPrChange>
        </w:rPr>
      </w:pPr>
      <w:r w:rsidRPr="00EC690C">
        <w:rPr>
          <w:rFonts w:ascii="Times New Roman" w:hAnsi="Times New Roman" w:cs="Times New Roman"/>
          <w:lang w:val="en-US"/>
          <w:rPrChange w:id="86" w:author="Анна Гуринович" w:date="2024-09-18T05:39:00Z">
            <w:rPr>
              <w:rFonts w:ascii="Times New Roman" w:hAnsi="Times New Roman" w:cs="Times New Roman"/>
            </w:rPr>
          </w:rPrChange>
        </w:rPr>
        <w:t>The Be My Eyes Work</w:t>
      </w:r>
      <w:r w:rsidR="00CF672D" w:rsidRPr="00EC690C">
        <w:rPr>
          <w:rFonts w:ascii="Times New Roman" w:hAnsi="Times New Roman" w:cs="Times New Roman"/>
          <w:lang w:val="en-US"/>
          <w:rPrChange w:id="87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app</w:t>
      </w:r>
      <w:r w:rsidRPr="00EC690C">
        <w:rPr>
          <w:rFonts w:ascii="Times New Roman" w:hAnsi="Times New Roman" w:cs="Times New Roman"/>
          <w:lang w:val="en-US"/>
          <w:rPrChange w:id="88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creates an accessible workspace for blind or low-vision people. </w:t>
      </w:r>
      <w:r w:rsidRPr="0029095D">
        <w:rPr>
          <w:rFonts w:ascii="Times New Roman" w:hAnsi="Times New Roman" w:cs="Times New Roman"/>
          <w:b/>
          <w:i/>
          <w:lang w:val="en-US"/>
          <w:rPrChange w:id="89" w:author="Анна Гуринович" w:date="2024-09-18T05:42:00Z">
            <w:rPr>
              <w:rFonts w:ascii="Times New Roman" w:hAnsi="Times New Roman" w:cs="Times New Roman"/>
            </w:rPr>
          </w:rPrChange>
        </w:rPr>
        <w:t>AI software</w:t>
      </w:r>
      <w:del w:id="90" w:author="Анна Гуринович" w:date="2024-09-18T05:42:00Z">
        <w:r w:rsidRPr="0029095D" w:rsidDel="0029095D">
          <w:rPr>
            <w:rFonts w:ascii="Times New Roman" w:hAnsi="Times New Roman" w:cs="Times New Roman"/>
            <w:b/>
            <w:i/>
            <w:lang w:val="en-US"/>
            <w:rPrChange w:id="91" w:author="Анна Гуринович" w:date="2024-09-18T05:42:00Z">
              <w:rPr>
                <w:rFonts w:ascii="Times New Roman" w:hAnsi="Times New Roman" w:cs="Times New Roman"/>
              </w:rPr>
            </w:rPrChange>
          </w:rPr>
          <w:delText>,</w:delText>
        </w:r>
      </w:del>
      <w:r w:rsidRPr="0029095D">
        <w:rPr>
          <w:rFonts w:ascii="Times New Roman" w:hAnsi="Times New Roman" w:cs="Times New Roman"/>
          <w:b/>
          <w:i/>
          <w:lang w:val="en-US"/>
          <w:rPrChange w:id="92" w:author="Анна Гуринович" w:date="2024-09-18T05:42:00Z">
            <w:rPr>
              <w:rFonts w:ascii="Times New Roman" w:hAnsi="Times New Roman" w:cs="Times New Roman"/>
            </w:rPr>
          </w:rPrChange>
        </w:rPr>
        <w:t xml:space="preserve"> automatic</w:t>
      </w:r>
      <w:ins w:id="93" w:author="Анна Гуринович" w:date="2024-09-18T05:42:00Z">
        <w:r w:rsidR="0029095D" w:rsidRPr="0029095D">
          <w:rPr>
            <w:rFonts w:ascii="Times New Roman" w:hAnsi="Times New Roman" w:cs="Times New Roman"/>
            <w:b/>
            <w:i/>
            <w:lang w:val="en-US"/>
            <w:rPrChange w:id="94" w:author="Анна Гуринович" w:date="2024-09-18T05:42:00Z">
              <w:rPr>
                <w:rFonts w:ascii="Times New Roman" w:hAnsi="Times New Roman" w:cs="Times New Roman"/>
                <w:lang w:val="en-US"/>
              </w:rPr>
            </w:rPrChange>
          </w:rPr>
          <w:t>ally</w:t>
        </w:r>
      </w:ins>
      <w:r w:rsidRPr="0029095D">
        <w:rPr>
          <w:rFonts w:ascii="Times New Roman" w:hAnsi="Times New Roman" w:cs="Times New Roman"/>
          <w:b/>
          <w:i/>
          <w:lang w:val="en-US"/>
          <w:rPrChange w:id="95" w:author="Анна Гуринович" w:date="2024-09-18T05:42:00Z">
            <w:rPr>
              <w:rFonts w:ascii="Times New Roman" w:hAnsi="Times New Roman" w:cs="Times New Roman"/>
            </w:rPr>
          </w:rPrChange>
        </w:rPr>
        <w:t xml:space="preserve"> connect</w:t>
      </w:r>
      <w:ins w:id="96" w:author="Анна Гуринович" w:date="2024-09-18T05:42:00Z">
        <w:r w:rsidR="0029095D" w:rsidRPr="0029095D">
          <w:rPr>
            <w:rFonts w:ascii="Times New Roman" w:hAnsi="Times New Roman" w:cs="Times New Roman"/>
            <w:b/>
            <w:i/>
            <w:lang w:val="en-US"/>
            <w:rPrChange w:id="97" w:author="Анна Гуринович" w:date="2024-09-18T05:42:00Z">
              <w:rPr>
                <w:rFonts w:ascii="Times New Roman" w:hAnsi="Times New Roman" w:cs="Times New Roman"/>
                <w:lang w:val="en-US"/>
              </w:rPr>
            </w:rPrChange>
          </w:rPr>
          <w:t>s</w:t>
        </w:r>
      </w:ins>
      <w:del w:id="98" w:author="Анна Гуринович" w:date="2024-09-18T05:42:00Z">
        <w:r w:rsidRPr="0029095D" w:rsidDel="0029095D">
          <w:rPr>
            <w:rFonts w:ascii="Times New Roman" w:hAnsi="Times New Roman" w:cs="Times New Roman"/>
            <w:b/>
            <w:i/>
            <w:lang w:val="en-US"/>
            <w:rPrChange w:id="99" w:author="Анна Гуринович" w:date="2024-09-18T05:42:00Z">
              <w:rPr>
                <w:rFonts w:ascii="Times New Roman" w:hAnsi="Times New Roman" w:cs="Times New Roman"/>
              </w:rPr>
            </w:rPrChange>
          </w:rPr>
          <w:delText>ion</w:delText>
        </w:r>
      </w:del>
      <w:r w:rsidRPr="0029095D">
        <w:rPr>
          <w:rFonts w:ascii="Times New Roman" w:hAnsi="Times New Roman" w:cs="Times New Roman"/>
          <w:b/>
          <w:i/>
          <w:lang w:val="en-US"/>
          <w:rPrChange w:id="100" w:author="Анна Гуринович" w:date="2024-09-18T05:42:00Z">
            <w:rPr>
              <w:rFonts w:ascii="Times New Roman" w:hAnsi="Times New Roman" w:cs="Times New Roman"/>
            </w:rPr>
          </w:rPrChange>
        </w:rPr>
        <w:t xml:space="preserve"> to </w:t>
      </w:r>
      <w:del w:id="101" w:author="Анна Гуринович" w:date="2024-09-18T05:42:00Z">
        <w:r w:rsidRPr="0029095D" w:rsidDel="0029095D">
          <w:rPr>
            <w:rFonts w:ascii="Times New Roman" w:hAnsi="Times New Roman" w:cs="Times New Roman"/>
            <w:b/>
            <w:i/>
            <w:lang w:val="en-US"/>
            <w:rPrChange w:id="102" w:author="Анна Гуринович" w:date="2024-09-18T05:42:00Z">
              <w:rPr>
                <w:rFonts w:ascii="Times New Roman" w:hAnsi="Times New Roman" w:cs="Times New Roman"/>
              </w:rPr>
            </w:rPrChange>
          </w:rPr>
          <w:delText>collegues</w:delText>
        </w:r>
      </w:del>
      <w:ins w:id="103" w:author="Анна Гуринович" w:date="2024-09-18T05:42:00Z">
        <w:r w:rsidR="0029095D" w:rsidRPr="0029095D">
          <w:rPr>
            <w:rFonts w:ascii="Times New Roman" w:hAnsi="Times New Roman" w:cs="Times New Roman"/>
            <w:b/>
            <w:i/>
            <w:lang w:val="en-US"/>
            <w:rPrChange w:id="104" w:author="Анна Гуринович" w:date="2024-09-18T05:42:00Z">
              <w:rPr>
                <w:rFonts w:ascii="Times New Roman" w:hAnsi="Times New Roman" w:cs="Times New Roman"/>
                <w:lang w:val="en-US"/>
              </w:rPr>
            </w:rPrChange>
          </w:rPr>
          <w:t>colleagues</w:t>
        </w:r>
      </w:ins>
      <w:r w:rsidRPr="0029095D">
        <w:rPr>
          <w:rFonts w:ascii="Times New Roman" w:hAnsi="Times New Roman" w:cs="Times New Roman"/>
          <w:b/>
          <w:i/>
          <w:lang w:val="en-US"/>
          <w:rPrChange w:id="105" w:author="Анна Гуринович" w:date="2024-09-18T05:42:00Z">
            <w:rPr>
              <w:rFonts w:ascii="Times New Roman" w:hAnsi="Times New Roman" w:cs="Times New Roman"/>
            </w:rPr>
          </w:rPrChange>
        </w:rPr>
        <w:t xml:space="preserve"> or even a fully outsourced service of support creates a </w:t>
      </w:r>
      <w:proofErr w:type="spellStart"/>
      <w:r w:rsidRPr="0029095D">
        <w:rPr>
          <w:rFonts w:ascii="Times New Roman" w:hAnsi="Times New Roman" w:cs="Times New Roman"/>
          <w:b/>
          <w:i/>
          <w:lang w:val="en-US"/>
          <w:rPrChange w:id="106" w:author="Анна Гуринович" w:date="2024-09-18T05:42:00Z">
            <w:rPr>
              <w:rFonts w:ascii="Times New Roman" w:hAnsi="Times New Roman" w:cs="Times New Roman"/>
            </w:rPr>
          </w:rPrChange>
        </w:rPr>
        <w:t>phygital</w:t>
      </w:r>
      <w:proofErr w:type="spellEnd"/>
      <w:r w:rsidRPr="0029095D">
        <w:rPr>
          <w:rFonts w:ascii="Times New Roman" w:hAnsi="Times New Roman" w:cs="Times New Roman"/>
          <w:b/>
          <w:i/>
          <w:lang w:val="en-US"/>
          <w:rPrChange w:id="107" w:author="Анна Гуринович" w:date="2024-09-18T05:42:00Z">
            <w:rPr>
              <w:rFonts w:ascii="Times New Roman" w:hAnsi="Times New Roman" w:cs="Times New Roman"/>
            </w:rPr>
          </w:rPrChange>
        </w:rPr>
        <w:t xml:space="preserve"> experience that</w:t>
      </w:r>
      <w:r w:rsidR="00CF672D" w:rsidRPr="0029095D">
        <w:rPr>
          <w:rFonts w:ascii="Times New Roman" w:hAnsi="Times New Roman" w:cs="Times New Roman"/>
          <w:b/>
          <w:i/>
          <w:lang w:val="en-US"/>
          <w:rPrChange w:id="108" w:author="Анна Гуринович" w:date="2024-09-18T05:42:00Z">
            <w:rPr>
              <w:rFonts w:ascii="Times New Roman" w:hAnsi="Times New Roman" w:cs="Times New Roman"/>
            </w:rPr>
          </w:rPrChange>
        </w:rPr>
        <w:t xml:space="preserve"> enables to use the Be My Eyes Work app for daily work-related tasks, downloading software and developing skills.</w:t>
      </w:r>
      <w:ins w:id="109" w:author="Анна Гуринович" w:date="2024-09-18T05:42:00Z">
        <w:r w:rsidR="007B00AC">
          <w:rPr>
            <w:rStyle w:val="af2"/>
            <w:rFonts w:ascii="Times New Roman" w:hAnsi="Times New Roman" w:cs="Times New Roman"/>
            <w:b/>
            <w:i/>
            <w:lang w:val="en-US"/>
          </w:rPr>
          <w:footnoteReference w:id="1"/>
        </w:r>
      </w:ins>
      <w:r w:rsidR="00CF672D" w:rsidRPr="00EC690C">
        <w:rPr>
          <w:rFonts w:ascii="Times New Roman" w:hAnsi="Times New Roman" w:cs="Times New Roman"/>
          <w:lang w:val="en-US"/>
          <w:rPrChange w:id="113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Besides, </w:t>
      </w:r>
      <w:ins w:id="114" w:author="Анна Гуринович" w:date="2024-09-18T05:44:00Z">
        <w:r w:rsidR="007B00AC">
          <w:rPr>
            <w:rFonts w:ascii="Times New Roman" w:hAnsi="Times New Roman" w:cs="Times New Roman"/>
            <w:lang w:val="en-US"/>
          </w:rPr>
          <w:t xml:space="preserve">it helps the </w:t>
        </w:r>
      </w:ins>
      <w:r w:rsidR="00CF672D" w:rsidRPr="00EC690C">
        <w:rPr>
          <w:rFonts w:ascii="Times New Roman" w:hAnsi="Times New Roman" w:cs="Times New Roman"/>
          <w:lang w:val="en-US"/>
          <w:rPrChange w:id="115" w:author="Анна Гуринович" w:date="2024-09-18T05:39:00Z">
            <w:rPr>
              <w:rFonts w:ascii="Times New Roman" w:hAnsi="Times New Roman" w:cs="Times New Roman"/>
            </w:rPr>
          </w:rPrChange>
        </w:rPr>
        <w:t>employment rate</w:t>
      </w:r>
      <w:ins w:id="116" w:author="Анна Гуринович" w:date="2024-09-18T05:44:00Z">
        <w:r w:rsidR="007B00AC">
          <w:rPr>
            <w:rFonts w:ascii="Times New Roman" w:hAnsi="Times New Roman" w:cs="Times New Roman"/>
            <w:lang w:val="en-US"/>
          </w:rPr>
          <w:t xml:space="preserve"> to</w:t>
        </w:r>
      </w:ins>
      <w:r w:rsidR="00CF672D" w:rsidRPr="00EC690C">
        <w:rPr>
          <w:rFonts w:ascii="Times New Roman" w:hAnsi="Times New Roman" w:cs="Times New Roman"/>
          <w:lang w:val="en-US"/>
          <w:rPrChange w:id="117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</w:t>
      </w:r>
      <w:r w:rsidRPr="00EC690C">
        <w:rPr>
          <w:rFonts w:ascii="Times New Roman" w:hAnsi="Times New Roman" w:cs="Times New Roman"/>
          <w:lang w:val="en-US"/>
          <w:rPrChange w:id="118" w:author="Анна Гуринович" w:date="2024-09-18T05:39:00Z">
            <w:rPr>
              <w:rFonts w:ascii="Times New Roman" w:hAnsi="Times New Roman" w:cs="Times New Roman"/>
            </w:rPr>
          </w:rPrChange>
        </w:rPr>
        <w:t>increase</w:t>
      </w:r>
      <w:del w:id="119" w:author="Анна Гуринович" w:date="2024-09-18T05:44:00Z">
        <w:r w:rsidR="00CF672D" w:rsidRPr="00EC690C" w:rsidDel="007B00AC">
          <w:rPr>
            <w:rFonts w:ascii="Times New Roman" w:hAnsi="Times New Roman" w:cs="Times New Roman"/>
            <w:lang w:val="en-US"/>
            <w:rPrChange w:id="120" w:author="Анна Гуринович" w:date="2024-09-18T05:39:00Z">
              <w:rPr>
                <w:rFonts w:ascii="Times New Roman" w:hAnsi="Times New Roman" w:cs="Times New Roman"/>
              </w:rPr>
            </w:rPrChange>
          </w:rPr>
          <w:delText>s</w:delText>
        </w:r>
      </w:del>
      <w:r w:rsidRPr="00EC690C">
        <w:rPr>
          <w:rFonts w:ascii="Times New Roman" w:hAnsi="Times New Roman" w:cs="Times New Roman"/>
          <w:lang w:val="en-US"/>
          <w:rPrChange w:id="121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among </w:t>
      </w:r>
      <w:ins w:id="122" w:author="Анна Гуринович" w:date="2024-09-18T05:44:00Z">
        <w:r w:rsidR="007B00AC">
          <w:rPr>
            <w:rFonts w:ascii="Times New Roman" w:hAnsi="Times New Roman" w:cs="Times New Roman"/>
            <w:lang w:val="en-US"/>
          </w:rPr>
          <w:t xml:space="preserve">the </w:t>
        </w:r>
      </w:ins>
      <w:r w:rsidRPr="00EC690C">
        <w:rPr>
          <w:rFonts w:ascii="Times New Roman" w:hAnsi="Times New Roman" w:cs="Times New Roman"/>
          <w:lang w:val="en-US"/>
          <w:rPrChange w:id="123" w:author="Анна Гуринович" w:date="2024-09-18T05:39:00Z">
            <w:rPr>
              <w:rFonts w:ascii="Times New Roman" w:hAnsi="Times New Roman" w:cs="Times New Roman"/>
            </w:rPr>
          </w:rPrChange>
        </w:rPr>
        <w:t>impaired people</w:t>
      </w:r>
      <w:r w:rsidR="00CF672D" w:rsidRPr="00EC690C">
        <w:rPr>
          <w:rFonts w:ascii="Times New Roman" w:hAnsi="Times New Roman" w:cs="Times New Roman"/>
          <w:lang w:val="en-US"/>
          <w:rPrChange w:id="124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 and makes </w:t>
      </w:r>
      <w:ins w:id="125" w:author="Анна Гуринович" w:date="2024-09-18T05:44:00Z">
        <w:r w:rsidR="007B00AC">
          <w:rPr>
            <w:rFonts w:ascii="Times New Roman" w:hAnsi="Times New Roman" w:cs="Times New Roman"/>
            <w:lang w:val="en-US"/>
          </w:rPr>
          <w:t>s</w:t>
        </w:r>
      </w:ins>
      <w:del w:id="126" w:author="Анна Гуринович" w:date="2024-09-18T05:44:00Z">
        <w:r w:rsidR="00CF672D" w:rsidRPr="00EC690C" w:rsidDel="007B00AC">
          <w:rPr>
            <w:rFonts w:ascii="Times New Roman" w:hAnsi="Times New Roman" w:cs="Times New Roman"/>
            <w:lang w:val="en-US"/>
            <w:rPrChange w:id="127" w:author="Анна Гуринович" w:date="2024-09-18T05:39:00Z">
              <w:rPr>
                <w:rFonts w:ascii="Times New Roman" w:hAnsi="Times New Roman" w:cs="Times New Roman"/>
              </w:rPr>
            </w:rPrChange>
          </w:rPr>
          <w:delText>S</w:delText>
        </w:r>
      </w:del>
      <w:r w:rsidR="00CF672D" w:rsidRPr="00EC690C">
        <w:rPr>
          <w:rFonts w:ascii="Times New Roman" w:hAnsi="Times New Roman" w:cs="Times New Roman"/>
          <w:lang w:val="en-US"/>
          <w:rPrChange w:id="128" w:author="Анна Гуринович" w:date="2024-09-18T05:39:00Z">
            <w:rPr>
              <w:rFonts w:ascii="Times New Roman" w:hAnsi="Times New Roman" w:cs="Times New Roman"/>
            </w:rPr>
          </w:rPrChange>
        </w:rPr>
        <w:t xml:space="preserve">mart cities inclusive for everybody. </w:t>
      </w:r>
    </w:p>
    <w:p w14:paraId="0D969ECB" w14:textId="153D2558" w:rsidR="00CF672D" w:rsidRPr="00EC690C" w:rsidRDefault="00CF672D" w:rsidP="007B00AC">
      <w:pPr>
        <w:rPr>
          <w:rFonts w:ascii="Times New Roman" w:hAnsi="Times New Roman" w:cs="Times New Roman"/>
          <w:lang w:val="en-US"/>
          <w:rPrChange w:id="129" w:author="Анна Гуринович" w:date="2024-09-18T05:39:00Z">
            <w:rPr>
              <w:rFonts w:ascii="Times New Roman" w:hAnsi="Times New Roman" w:cs="Times New Roman"/>
            </w:rPr>
          </w:rPrChange>
        </w:rPr>
        <w:pPrChange w:id="130" w:author="Анна Гуринович" w:date="2024-09-18T05:44:00Z">
          <w:pPr>
            <w:ind w:firstLine="720"/>
          </w:pPr>
        </w:pPrChange>
      </w:pPr>
      <w:bookmarkStart w:id="131" w:name="_GoBack"/>
      <w:bookmarkEnd w:id="131"/>
      <w:r w:rsidRPr="00EC690C">
        <w:rPr>
          <w:rFonts w:ascii="Times New Roman" w:hAnsi="Times New Roman" w:cs="Times New Roman"/>
          <w:lang w:val="en-US"/>
          <w:rPrChange w:id="132" w:author="Анна Гуринович" w:date="2024-09-18T05:39:00Z">
            <w:rPr>
              <w:rFonts w:ascii="Times New Roman" w:hAnsi="Times New Roman" w:cs="Times New Roman"/>
            </w:rPr>
          </w:rPrChange>
        </w:rPr>
        <w:t>Nowadays, the app has 6.7 million active volunteers and 500 000 blind and low-vision people.</w:t>
      </w:r>
    </w:p>
    <w:p w14:paraId="6F6777C0" w14:textId="77777777" w:rsidR="00BC7799" w:rsidRPr="00EC690C" w:rsidRDefault="00BC7799" w:rsidP="00BC7799">
      <w:pPr>
        <w:rPr>
          <w:rFonts w:ascii="Times New Roman" w:hAnsi="Times New Roman" w:cs="Times New Roman"/>
          <w:lang w:val="en-US"/>
          <w:rPrChange w:id="133" w:author="Анна Гуринович" w:date="2024-09-18T05:39:00Z">
            <w:rPr>
              <w:rFonts w:ascii="Times New Roman" w:hAnsi="Times New Roman" w:cs="Times New Roman"/>
            </w:rPr>
          </w:rPrChange>
        </w:rPr>
      </w:pPr>
    </w:p>
    <w:p w14:paraId="46F49836" w14:textId="7D837F70" w:rsidR="00BC7799" w:rsidRPr="00EC690C" w:rsidRDefault="00EF385A" w:rsidP="00BC7799">
      <w:pPr>
        <w:rPr>
          <w:rFonts w:ascii="Times New Roman" w:hAnsi="Times New Roman" w:cs="Times New Roman"/>
          <w:lang w:val="en-US"/>
        </w:rPr>
      </w:pPr>
      <w:r w:rsidRPr="00EC690C">
        <w:rPr>
          <w:lang w:val="en-US"/>
          <w:rPrChange w:id="134" w:author="Анна Гуринович" w:date="2024-09-18T05:39:00Z">
            <w:rPr/>
          </w:rPrChange>
        </w:rPr>
        <w:fldChar w:fldCharType="begin"/>
      </w:r>
      <w:r w:rsidRPr="00EC690C">
        <w:rPr>
          <w:lang w:val="en-US"/>
          <w:rPrChange w:id="135" w:author="Анна Гуринович" w:date="2024-09-18T05:39:00Z">
            <w:rPr/>
          </w:rPrChange>
        </w:rPr>
        <w:instrText xml:space="preserve"> HYPERLINK "https://bemyeyes.com/" </w:instrText>
      </w:r>
      <w:r w:rsidRPr="00EC690C">
        <w:rPr>
          <w:lang w:val="en-US"/>
          <w:rPrChange w:id="136" w:author="Анна Гуринович" w:date="2024-09-18T05:39:00Z">
            <w:rPr/>
          </w:rPrChange>
        </w:rPr>
        <w:fldChar w:fldCharType="separate"/>
      </w:r>
      <w:r w:rsidR="00BC7799" w:rsidRPr="00EC690C">
        <w:rPr>
          <w:rStyle w:val="ac"/>
          <w:rFonts w:ascii="Times New Roman" w:hAnsi="Times New Roman" w:cs="Times New Roman"/>
          <w:lang w:val="en-US"/>
          <w:rPrChange w:id="137" w:author="Анна Гуринович" w:date="2024-09-18T05:39:00Z">
            <w:rPr>
              <w:rStyle w:val="ac"/>
              <w:rFonts w:ascii="Times New Roman" w:hAnsi="Times New Roman" w:cs="Times New Roman"/>
              <w:lang w:val="en-US"/>
            </w:rPr>
          </w:rPrChange>
        </w:rPr>
        <w:t>https://bemyeyes.com/</w:t>
      </w:r>
      <w:r w:rsidRPr="00EC690C">
        <w:rPr>
          <w:rStyle w:val="ac"/>
          <w:rFonts w:ascii="Times New Roman" w:hAnsi="Times New Roman" w:cs="Times New Roman"/>
          <w:lang w:val="en-US"/>
          <w:rPrChange w:id="138" w:author="Анна Гуринович" w:date="2024-09-18T05:39:00Z">
            <w:rPr>
              <w:rStyle w:val="ac"/>
              <w:rFonts w:ascii="Times New Roman" w:hAnsi="Times New Roman" w:cs="Times New Roman"/>
              <w:lang w:val="en-US"/>
            </w:rPr>
          </w:rPrChange>
        </w:rPr>
        <w:fldChar w:fldCharType="end"/>
      </w:r>
    </w:p>
    <w:p w14:paraId="24E104A2" w14:textId="77777777" w:rsidR="00BC7799" w:rsidRPr="007B00AC" w:rsidRDefault="00BC7799" w:rsidP="00BC7799">
      <w:pPr>
        <w:rPr>
          <w:rFonts w:ascii="Times New Roman" w:hAnsi="Times New Roman" w:cs="Times New Roman"/>
          <w:lang w:val="en-US"/>
        </w:rPr>
      </w:pPr>
    </w:p>
    <w:sectPr w:rsidR="00BC7799" w:rsidRPr="007B00AC" w:rsidSect="00E54D81">
      <w:pgSz w:w="12240" w:h="15840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B9462" w14:textId="77777777" w:rsidR="00EF385A" w:rsidRDefault="00EF385A" w:rsidP="007B00AC">
      <w:pPr>
        <w:spacing w:after="0" w:line="240" w:lineRule="auto"/>
      </w:pPr>
      <w:r>
        <w:separator/>
      </w:r>
    </w:p>
  </w:endnote>
  <w:endnote w:type="continuationSeparator" w:id="0">
    <w:p w14:paraId="49DA765C" w14:textId="77777777" w:rsidR="00EF385A" w:rsidRDefault="00EF385A" w:rsidP="007B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89375" w14:textId="77777777" w:rsidR="00EF385A" w:rsidRDefault="00EF385A" w:rsidP="007B00AC">
      <w:pPr>
        <w:spacing w:after="0" w:line="240" w:lineRule="auto"/>
      </w:pPr>
      <w:r>
        <w:separator/>
      </w:r>
    </w:p>
  </w:footnote>
  <w:footnote w:type="continuationSeparator" w:id="0">
    <w:p w14:paraId="5045690A" w14:textId="77777777" w:rsidR="00EF385A" w:rsidRDefault="00EF385A" w:rsidP="007B00AC">
      <w:pPr>
        <w:spacing w:after="0" w:line="240" w:lineRule="auto"/>
      </w:pPr>
      <w:r>
        <w:continuationSeparator/>
      </w:r>
    </w:p>
  </w:footnote>
  <w:footnote w:id="1">
    <w:p w14:paraId="2C4348B8" w14:textId="35E5E468" w:rsidR="007B00AC" w:rsidRPr="007B00AC" w:rsidRDefault="007B00AC">
      <w:pPr>
        <w:pStyle w:val="af0"/>
        <w:rPr>
          <w:lang w:val="ru-RU"/>
          <w:rPrChange w:id="110" w:author="Анна Гуринович" w:date="2024-09-18T05:43:00Z">
            <w:rPr/>
          </w:rPrChange>
        </w:rPr>
      </w:pPr>
      <w:ins w:id="111" w:author="Анна Гуринович" w:date="2024-09-18T05:42:00Z">
        <w:r>
          <w:rPr>
            <w:rStyle w:val="af2"/>
          </w:rPr>
          <w:footnoteRef/>
        </w:r>
        <w:r>
          <w:t xml:space="preserve"> </w:t>
        </w:r>
        <w:proofErr w:type="spellStart"/>
        <w:r>
          <w:rPr>
            <w:lang w:val="uk-UA"/>
          </w:rPr>
          <w:t>Соріб</w:t>
        </w:r>
        <w:proofErr w:type="spellEnd"/>
        <w:r>
          <w:rPr>
            <w:lang w:val="uk-UA"/>
          </w:rPr>
          <w:t xml:space="preserve"> я не розум</w:t>
        </w:r>
      </w:ins>
      <w:ins w:id="112" w:author="Анна Гуринович" w:date="2024-09-18T05:43:00Z">
        <w:r>
          <w:rPr>
            <w:lang w:val="uk-UA"/>
          </w:rPr>
          <w:t xml:space="preserve">ію це речення </w:t>
        </w:r>
        <w:r w:rsidRPr="007B00AC">
          <w:rPr>
            <w:rFonts w:ascii="Segoe UI Emoji" w:hAnsi="Segoe UI Emoji" w:cs="Segoe UI Emoji"/>
            <w:lang w:val="uk-UA"/>
          </w:rPr>
          <w:t>😭</w:t>
        </w:r>
      </w:ins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нна Гуринович">
    <w15:presenceInfo w15:providerId="AD" w15:userId="S-1-5-21-2851743551-1100893308-268213342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43"/>
    <w:rsid w:val="001F1C69"/>
    <w:rsid w:val="0029095D"/>
    <w:rsid w:val="002D3A28"/>
    <w:rsid w:val="00302424"/>
    <w:rsid w:val="0031004D"/>
    <w:rsid w:val="004D2572"/>
    <w:rsid w:val="00621770"/>
    <w:rsid w:val="006B40C8"/>
    <w:rsid w:val="007B00AC"/>
    <w:rsid w:val="00906053"/>
    <w:rsid w:val="00A81C78"/>
    <w:rsid w:val="00AE24B4"/>
    <w:rsid w:val="00B81E43"/>
    <w:rsid w:val="00BC7799"/>
    <w:rsid w:val="00C345BB"/>
    <w:rsid w:val="00C720BD"/>
    <w:rsid w:val="00CF672D"/>
    <w:rsid w:val="00E54D81"/>
    <w:rsid w:val="00EC690C"/>
    <w:rsid w:val="00EF385A"/>
    <w:rsid w:val="00F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8DAC6"/>
  <w15:chartTrackingRefBased/>
  <w15:docId w15:val="{A345C2A7-3F5F-FA47-B922-42079F69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1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1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1E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1E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1E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1E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1E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1E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1E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1E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1E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1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1E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1E4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C779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C7799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AE2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E24B4"/>
    <w:rPr>
      <w:rFonts w:ascii="Segoe UI" w:hAnsi="Segoe UI" w:cs="Segoe UI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7B00AC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B00AC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B00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1BCC2-6B31-485E-A8F7-17D660B6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Витвицька</dc:creator>
  <cp:keywords/>
  <dc:description/>
  <cp:lastModifiedBy>Анна Гуринович</cp:lastModifiedBy>
  <cp:revision>5</cp:revision>
  <dcterms:created xsi:type="dcterms:W3CDTF">2024-09-17T14:58:00Z</dcterms:created>
  <dcterms:modified xsi:type="dcterms:W3CDTF">2024-09-18T02:45:00Z</dcterms:modified>
</cp:coreProperties>
</file>