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5E340" w14:textId="404355D6" w:rsidR="00853C6D" w:rsidRPr="00BF6445" w:rsidRDefault="00853C6D" w:rsidP="00BF6445">
      <w:pPr>
        <w:spacing w:after="0"/>
        <w:ind w:firstLine="720"/>
        <w:rPr>
          <w:rFonts w:ascii="Times New Roman" w:hAnsi="Times New Roman" w:cs="Times New Roman"/>
        </w:rPr>
      </w:pPr>
      <w:bookmarkStart w:id="0" w:name="_Hlk177529994"/>
      <w:r w:rsidRPr="00BF6445">
        <w:rPr>
          <w:rFonts w:ascii="Times New Roman" w:hAnsi="Times New Roman" w:cs="Times New Roman"/>
          <w:lang w:val="en-US"/>
        </w:rPr>
        <w:t xml:space="preserve">The smartphone boom in the 2000s significantly accelerated the birth of </w:t>
      </w:r>
      <w:r w:rsidR="005560B2" w:rsidRPr="00BF6445">
        <w:rPr>
          <w:rFonts w:ascii="Times New Roman" w:hAnsi="Times New Roman" w:cs="Times New Roman"/>
          <w:lang w:val="en-US"/>
        </w:rPr>
        <w:t xml:space="preserve">the </w:t>
      </w:r>
      <w:r w:rsidRPr="00BF6445">
        <w:rPr>
          <w:rFonts w:ascii="Times New Roman" w:hAnsi="Times New Roman" w:cs="Times New Roman"/>
          <w:lang w:val="en-US"/>
        </w:rPr>
        <w:t>digital era. Ever since, the companies ha</w:t>
      </w:r>
      <w:r w:rsidR="00A41CA0" w:rsidRPr="00BF6445">
        <w:rPr>
          <w:rFonts w:ascii="Times New Roman" w:hAnsi="Times New Roman" w:cs="Times New Roman"/>
          <w:lang w:val="en-US"/>
        </w:rPr>
        <w:t>ve</w:t>
      </w:r>
      <w:r w:rsidRPr="00BF6445">
        <w:rPr>
          <w:rFonts w:ascii="Times New Roman" w:hAnsi="Times New Roman" w:cs="Times New Roman"/>
          <w:lang w:val="en-US"/>
        </w:rPr>
        <w:t xml:space="preserve"> </w:t>
      </w:r>
      <w:r w:rsidR="00F757BB" w:rsidRPr="00BF6445">
        <w:rPr>
          <w:rFonts w:ascii="Times New Roman" w:hAnsi="Times New Roman" w:cs="Times New Roman"/>
          <w:lang w:val="en-US"/>
        </w:rPr>
        <w:t>faced</w:t>
      </w:r>
      <w:r w:rsidRPr="00BF6445">
        <w:rPr>
          <w:rFonts w:ascii="Times New Roman" w:hAnsi="Times New Roman" w:cs="Times New Roman"/>
          <w:lang w:val="en-US"/>
        </w:rPr>
        <w:t xml:space="preserve"> the question </w:t>
      </w:r>
      <w:r w:rsidR="00F757BB" w:rsidRPr="00BF6445">
        <w:rPr>
          <w:rFonts w:ascii="Times New Roman" w:hAnsi="Times New Roman" w:cs="Times New Roman"/>
          <w:lang w:val="en-US"/>
        </w:rPr>
        <w:t>of h</w:t>
      </w:r>
      <w:r w:rsidRPr="00BF6445">
        <w:rPr>
          <w:rFonts w:ascii="Times New Roman" w:hAnsi="Times New Roman" w:cs="Times New Roman"/>
          <w:lang w:val="en-US"/>
        </w:rPr>
        <w:t xml:space="preserve">ow to enhance the experience of using gadgets even more. </w:t>
      </w:r>
      <w:r w:rsidR="00F757BB" w:rsidRPr="00BF6445">
        <w:rPr>
          <w:rFonts w:ascii="Times New Roman" w:hAnsi="Times New Roman" w:cs="Times New Roman"/>
          <w:lang w:val="en-US"/>
        </w:rPr>
        <w:t>Furthermore</w:t>
      </w:r>
      <w:r w:rsidR="00912DA6" w:rsidRPr="00BF6445">
        <w:rPr>
          <w:rFonts w:ascii="Times New Roman" w:hAnsi="Times New Roman" w:cs="Times New Roman"/>
        </w:rPr>
        <w:t xml:space="preserve">, only a few years later, the term 'phygital' began to emerge. </w:t>
      </w:r>
      <w:r w:rsidR="00731847" w:rsidRPr="00BF6445">
        <w:rPr>
          <w:rFonts w:ascii="Times New Roman" w:hAnsi="Times New Roman" w:cs="Times New Roman"/>
        </w:rPr>
        <w:t xml:space="preserve">The concept is a synthesis of the terms ‘physical' and 'digital’, suggesting the idea of </w:t>
      </w:r>
      <w:r w:rsidR="00265BB6" w:rsidRPr="00BF6445">
        <w:rPr>
          <w:rFonts w:ascii="Times New Roman" w:hAnsi="Times New Roman" w:cs="Times New Roman"/>
          <w:lang w:val="en-US"/>
        </w:rPr>
        <w:t xml:space="preserve">a </w:t>
      </w:r>
      <w:r w:rsidR="00731847" w:rsidRPr="00BF6445">
        <w:rPr>
          <w:rFonts w:ascii="Times New Roman" w:hAnsi="Times New Roman" w:cs="Times New Roman"/>
        </w:rPr>
        <w:t>union of two worl</w:t>
      </w:r>
      <w:r w:rsidR="007D57E9" w:rsidRPr="00BF6445">
        <w:rPr>
          <w:rFonts w:ascii="Times New Roman" w:hAnsi="Times New Roman" w:cs="Times New Roman"/>
        </w:rPr>
        <w:t>ds in the smooth, safe and simple way.</w:t>
      </w:r>
      <w:r w:rsidR="005C4DCA" w:rsidRPr="00BF6445">
        <w:rPr>
          <w:rFonts w:ascii="Times New Roman" w:hAnsi="Times New Roman" w:cs="Times New Roman"/>
        </w:rPr>
        <w:t xml:space="preserve"> </w:t>
      </w:r>
      <w:r w:rsidR="005C4DCA" w:rsidRPr="00BF6445">
        <w:rPr>
          <w:rFonts w:ascii="Times New Roman" w:hAnsi="Times New Roman" w:cs="Times New Roman"/>
          <w:color w:val="D86DCB" w:themeColor="accent5" w:themeTint="99"/>
        </w:rPr>
        <w:t xml:space="preserve">According to </w:t>
      </w:r>
      <w:r w:rsidR="00A74E59" w:rsidRPr="00BF6445">
        <w:rPr>
          <w:rFonts w:ascii="Times New Roman" w:hAnsi="Times New Roman" w:cs="Times New Roman"/>
          <w:color w:val="D86DCB" w:themeColor="accent5" w:themeTint="99"/>
          <w:lang w:val="en-US"/>
        </w:rPr>
        <w:t xml:space="preserve">the </w:t>
      </w:r>
      <w:r w:rsidR="005C4DCA" w:rsidRPr="00BF6445">
        <w:rPr>
          <w:rFonts w:ascii="Times New Roman" w:hAnsi="Times New Roman" w:cs="Times New Roman"/>
          <w:color w:val="D86DCB" w:themeColor="accent5" w:themeTint="99"/>
        </w:rPr>
        <w:t xml:space="preserve">marketing dictionary of Monash University, it is defined as a bridge between the digital world and the physical world with the purpose of providing a unique interactive experience for the user. </w:t>
      </w:r>
      <w:r w:rsidR="007D57E9" w:rsidRPr="00BF6445">
        <w:rPr>
          <w:rFonts w:ascii="Times New Roman" w:hAnsi="Times New Roman" w:cs="Times New Roman"/>
          <w:color w:val="D86DCB" w:themeColor="accent5" w:themeTint="99"/>
        </w:rPr>
        <w:t xml:space="preserve"> </w:t>
      </w:r>
      <w:r w:rsidR="007D57E9" w:rsidRPr="00BF6445">
        <w:rPr>
          <w:rFonts w:ascii="Times New Roman" w:hAnsi="Times New Roman" w:cs="Times New Roman"/>
        </w:rPr>
        <w:t xml:space="preserve">It was firstly coined </w:t>
      </w:r>
      <w:r w:rsidR="00A74E59" w:rsidRPr="00BF6445">
        <w:rPr>
          <w:rFonts w:ascii="Times New Roman" w:hAnsi="Times New Roman" w:cs="Times New Roman"/>
        </w:rPr>
        <w:t>in 2007</w:t>
      </w:r>
      <w:r w:rsidR="00A74E59" w:rsidRPr="00BF6445">
        <w:rPr>
          <w:rFonts w:ascii="Times New Roman" w:hAnsi="Times New Roman" w:cs="Times New Roman"/>
          <w:lang w:val="en-US"/>
        </w:rPr>
        <w:t xml:space="preserve"> </w:t>
      </w:r>
      <w:r w:rsidR="007D57E9" w:rsidRPr="00BF6445">
        <w:rPr>
          <w:rFonts w:ascii="Times New Roman" w:hAnsi="Times New Roman" w:cs="Times New Roman"/>
        </w:rPr>
        <w:t>by Chris Weil, the Chairman-CEO of Momentum Worldwide</w:t>
      </w:r>
      <w:r w:rsidR="00BF6445" w:rsidRPr="00BF6445">
        <w:rPr>
          <w:rFonts w:ascii="Times New Roman" w:hAnsi="Times New Roman" w:cs="Times New Roman"/>
          <w:lang w:val="en-US"/>
        </w:rPr>
        <w:t xml:space="preserve">, </w:t>
      </w:r>
      <w:r w:rsidR="00AE737D" w:rsidRPr="00BF6445">
        <w:rPr>
          <w:rFonts w:ascii="Times New Roman" w:hAnsi="Times New Roman" w:cs="Times New Roman"/>
        </w:rPr>
        <w:t>in order to highlight the significance of inextricable connection between tangible and virtual realities.</w:t>
      </w:r>
      <w:r w:rsidR="00732D94" w:rsidRPr="00BF6445">
        <w:rPr>
          <w:rFonts w:ascii="Times New Roman" w:hAnsi="Times New Roman" w:cs="Times New Roman"/>
        </w:rPr>
        <w:t xml:space="preserve"> In 2013 Moment</w:t>
      </w:r>
      <w:r w:rsidR="00BF6445" w:rsidRPr="00BF6445">
        <w:rPr>
          <w:rFonts w:ascii="Times New Roman" w:hAnsi="Times New Roman" w:cs="Times New Roman"/>
          <w:lang w:val="en-US"/>
        </w:rPr>
        <w:t>u</w:t>
      </w:r>
      <w:r w:rsidR="00732D94" w:rsidRPr="00BF6445">
        <w:rPr>
          <w:rFonts w:ascii="Times New Roman" w:hAnsi="Times New Roman" w:cs="Times New Roman"/>
        </w:rPr>
        <w:t xml:space="preserve">m Wordwide, understanding the power of phygital, </w:t>
      </w:r>
      <w:r w:rsidR="004D0C02" w:rsidRPr="00BF6445">
        <w:rPr>
          <w:rFonts w:ascii="Times New Roman" w:hAnsi="Times New Roman" w:cs="Times New Roman"/>
        </w:rPr>
        <w:t>laid claim to the copyright and even integrated it into their motto: “An agency for the Phygital World”.</w:t>
      </w:r>
    </w:p>
    <w:p w14:paraId="6B09CDBF" w14:textId="7BDB50E7" w:rsidR="002A618D" w:rsidRPr="00BF6445" w:rsidRDefault="002A618D" w:rsidP="00BF6445">
      <w:pPr>
        <w:spacing w:after="0"/>
        <w:ind w:firstLine="720"/>
        <w:rPr>
          <w:rFonts w:ascii="Times New Roman" w:hAnsi="Times New Roman" w:cs="Times New Roman"/>
          <w:color w:val="D86DCB" w:themeColor="accent5" w:themeTint="99"/>
          <w:lang w:val="uk-UA"/>
        </w:rPr>
      </w:pPr>
      <w:r w:rsidRPr="00BF6445">
        <w:rPr>
          <w:rFonts w:ascii="Times New Roman" w:hAnsi="Times New Roman" w:cs="Times New Roman"/>
        </w:rPr>
        <w:t>The phygital experience is widely implemented by compan</w:t>
      </w:r>
      <w:proofErr w:type="spellStart"/>
      <w:r w:rsidR="00AB326B">
        <w:rPr>
          <w:rFonts w:ascii="Times New Roman" w:hAnsi="Times New Roman" w:cs="Times New Roman"/>
          <w:lang w:val="en-US"/>
        </w:rPr>
        <w:t>ie</w:t>
      </w:r>
      <w:proofErr w:type="spellEnd"/>
      <w:r w:rsidRPr="00BF6445">
        <w:rPr>
          <w:rFonts w:ascii="Times New Roman" w:hAnsi="Times New Roman" w:cs="Times New Roman"/>
        </w:rPr>
        <w:t xml:space="preserve">s in order to </w:t>
      </w:r>
      <w:r w:rsidR="004D1577" w:rsidRPr="00BF6445">
        <w:rPr>
          <w:rFonts w:ascii="Times New Roman" w:hAnsi="Times New Roman" w:cs="Times New Roman"/>
        </w:rPr>
        <w:t>provide qualitative customer experience and keep them interested in buying</w:t>
      </w:r>
      <w:r w:rsidR="00154152">
        <w:rPr>
          <w:rFonts w:ascii="Times New Roman" w:hAnsi="Times New Roman" w:cs="Times New Roman"/>
          <w:lang w:val="en-US"/>
        </w:rPr>
        <w:t xml:space="preserve"> more</w:t>
      </w:r>
      <w:r w:rsidR="004D1577" w:rsidRPr="00BF6445">
        <w:rPr>
          <w:rFonts w:ascii="Times New Roman" w:hAnsi="Times New Roman" w:cs="Times New Roman"/>
        </w:rPr>
        <w:t>. According to Frost &amp; Sullivan,</w:t>
      </w:r>
      <w:r w:rsidR="005C4DCA" w:rsidRPr="00BF6445">
        <w:rPr>
          <w:rFonts w:ascii="Times New Roman" w:hAnsi="Times New Roman" w:cs="Times New Roman"/>
        </w:rPr>
        <w:t xml:space="preserve"> </w:t>
      </w:r>
      <w:r w:rsidR="005C4DCA" w:rsidRPr="00BF6445">
        <w:rPr>
          <w:rFonts w:ascii="Times New Roman" w:hAnsi="Times New Roman" w:cs="Times New Roman"/>
          <w:color w:val="D86DCB" w:themeColor="accent5" w:themeTint="99"/>
        </w:rPr>
        <w:t xml:space="preserve">making customer the center of attention through the omnichannel strategy focused on phygital concept helps to provide high-quality engagement. </w:t>
      </w:r>
      <w:r w:rsidR="00154152">
        <w:rPr>
          <w:rFonts w:ascii="Times New Roman" w:hAnsi="Times New Roman" w:cs="Times New Roman"/>
          <w:color w:val="D86DCB" w:themeColor="accent5" w:themeTint="99"/>
          <w:lang w:val="en-US"/>
        </w:rPr>
        <w:t>M</w:t>
      </w:r>
      <w:r w:rsidR="00161BA1" w:rsidRPr="00BF6445">
        <w:rPr>
          <w:rFonts w:ascii="Times New Roman" w:hAnsi="Times New Roman" w:cs="Times New Roman"/>
          <w:color w:val="D86DCB" w:themeColor="accent5" w:themeTint="99"/>
          <w:lang w:val="en-US"/>
        </w:rPr>
        <w:t>ore</w:t>
      </w:r>
      <w:r w:rsidR="00154152">
        <w:rPr>
          <w:rFonts w:ascii="Times New Roman" w:hAnsi="Times New Roman" w:cs="Times New Roman"/>
          <w:color w:val="D86DCB" w:themeColor="accent5" w:themeTint="99"/>
          <w:lang w:val="en-US"/>
        </w:rPr>
        <w:t>over</w:t>
      </w:r>
      <w:r w:rsidR="00161BA1" w:rsidRPr="00BF6445">
        <w:rPr>
          <w:rFonts w:ascii="Times New Roman" w:hAnsi="Times New Roman" w:cs="Times New Roman"/>
          <w:color w:val="D86DCB" w:themeColor="accent5" w:themeTint="99"/>
          <w:lang w:val="en-US"/>
        </w:rPr>
        <w:t>,</w:t>
      </w:r>
      <w:r w:rsidR="00161BA1" w:rsidRPr="00BF6445">
        <w:rPr>
          <w:rFonts w:ascii="Times New Roman" w:hAnsi="Times New Roman" w:cs="Times New Roman"/>
          <w:color w:val="D86DCB" w:themeColor="accent5" w:themeTint="99"/>
          <w:lang w:val="uk-UA"/>
        </w:rPr>
        <w:t xml:space="preserve"> </w:t>
      </w:r>
      <w:r w:rsidR="00161BA1" w:rsidRPr="00BF6445">
        <w:rPr>
          <w:rFonts w:ascii="Times New Roman" w:hAnsi="Times New Roman" w:cs="Times New Roman"/>
          <w:color w:val="D86DCB" w:themeColor="accent5" w:themeTint="99"/>
          <w:lang w:val="en-US"/>
        </w:rPr>
        <w:t xml:space="preserve">the use of </w:t>
      </w:r>
      <w:r w:rsidR="00161BA1" w:rsidRPr="00BF6445">
        <w:rPr>
          <w:rFonts w:ascii="Times New Roman" w:hAnsi="Times New Roman" w:cs="Times New Roman"/>
          <w:color w:val="D86DCB" w:themeColor="accent5" w:themeTint="99"/>
        </w:rPr>
        <w:t xml:space="preserve">smartphones, QR Codes, and artificial intelligence can amplify phygital experience even </w:t>
      </w:r>
      <w:r w:rsidR="00154152">
        <w:rPr>
          <w:rFonts w:ascii="Times New Roman" w:hAnsi="Times New Roman" w:cs="Times New Roman"/>
          <w:color w:val="D86DCB" w:themeColor="accent5" w:themeTint="99"/>
          <w:lang w:val="en-US"/>
        </w:rPr>
        <w:t>further</w:t>
      </w:r>
      <w:r w:rsidR="00161BA1" w:rsidRPr="00BF6445">
        <w:rPr>
          <w:rFonts w:ascii="Times New Roman" w:hAnsi="Times New Roman" w:cs="Times New Roman"/>
          <w:color w:val="D86DCB" w:themeColor="accent5" w:themeTint="99"/>
        </w:rPr>
        <w:t>. Thus, it helps companies to win over loyal and engaged customers.</w:t>
      </w:r>
    </w:p>
    <w:p w14:paraId="67E78395" w14:textId="4157C919" w:rsidR="004D0C02" w:rsidRDefault="005A0629" w:rsidP="00AE737D">
      <w:pPr>
        <w:ind w:firstLine="720"/>
        <w:rPr>
          <w:ins w:id="1" w:author="Анна Гуринович" w:date="2024-09-18T04:28:00Z"/>
          <w:rFonts w:ascii="Times New Roman" w:hAnsi="Times New Roman" w:cs="Times New Roman"/>
          <w:color w:val="D86DCB" w:themeColor="accent5" w:themeTint="99"/>
        </w:rPr>
      </w:pPr>
      <w:r w:rsidRPr="00BF6445">
        <w:rPr>
          <w:rFonts w:ascii="Times New Roman" w:hAnsi="Times New Roman" w:cs="Times New Roman"/>
          <w:lang w:val="en-US"/>
        </w:rPr>
        <w:t xml:space="preserve">The most widespread example of phygital concept is </w:t>
      </w:r>
      <w:r w:rsidR="00EF0B8D" w:rsidRPr="00BF6445">
        <w:rPr>
          <w:rFonts w:ascii="Times New Roman" w:hAnsi="Times New Roman" w:cs="Times New Roman"/>
        </w:rPr>
        <w:t>Near Field Communication (NFC)</w:t>
      </w:r>
      <w:r w:rsidRPr="00BF6445">
        <w:rPr>
          <w:rFonts w:ascii="Times New Roman" w:hAnsi="Times New Roman" w:cs="Times New Roman"/>
          <w:lang w:val="en-US"/>
        </w:rPr>
        <w:t xml:space="preserve"> technology. </w:t>
      </w:r>
      <w:r w:rsidR="00EF0B8D" w:rsidRPr="00BF6445">
        <w:rPr>
          <w:rFonts w:ascii="Times New Roman" w:hAnsi="Times New Roman" w:cs="Times New Roman"/>
          <w:lang w:val="en-US"/>
        </w:rPr>
        <w:t xml:space="preserve">According to Samsung, NFC </w:t>
      </w:r>
      <w:r w:rsidR="00EF0B8D" w:rsidRPr="00BF6445">
        <w:rPr>
          <w:rFonts w:ascii="Times New Roman" w:hAnsi="Times New Roman" w:cs="Times New Roman"/>
        </w:rPr>
        <w:t>allows users to make secure transactions, exchange digital content, and connect electronic devices with a touch</w:t>
      </w:r>
      <w:r w:rsidR="00A666D5" w:rsidRPr="00BF6445">
        <w:rPr>
          <w:rFonts w:ascii="Times New Roman" w:hAnsi="Times New Roman" w:cs="Times New Roman"/>
          <w:lang w:val="uk-UA"/>
        </w:rPr>
        <w:t>.</w:t>
      </w:r>
      <w:r w:rsidR="00EF0B8D" w:rsidRPr="00BF6445">
        <w:rPr>
          <w:rFonts w:ascii="Times New Roman" w:hAnsi="Times New Roman" w:cs="Times New Roman"/>
          <w:color w:val="040C28"/>
          <w:sz w:val="30"/>
          <w:szCs w:val="30"/>
        </w:rPr>
        <w:t xml:space="preserve"> </w:t>
      </w:r>
      <w:r w:rsidR="00EF0B8D" w:rsidRPr="00BF6445">
        <w:rPr>
          <w:rFonts w:ascii="Times New Roman" w:hAnsi="Times New Roman" w:cs="Times New Roman"/>
          <w:color w:val="FF0000"/>
        </w:rPr>
        <w:t>An NFC tag sends radio waves to activate the antenna in a receiving device. The recipient validates the information to complete</w:t>
      </w:r>
      <w:r w:rsidR="005175CA">
        <w:rPr>
          <w:rFonts w:ascii="Times New Roman" w:hAnsi="Times New Roman" w:cs="Times New Roman"/>
          <w:color w:val="FF0000"/>
          <w:lang w:val="en-US"/>
        </w:rPr>
        <w:t xml:space="preserve"> the</w:t>
      </w:r>
      <w:r w:rsidR="00EF0B8D" w:rsidRPr="00BF6445">
        <w:rPr>
          <w:rFonts w:ascii="Times New Roman" w:hAnsi="Times New Roman" w:cs="Times New Roman"/>
          <w:color w:val="FF0000"/>
        </w:rPr>
        <w:t xml:space="preserve"> information exchange.</w:t>
      </w:r>
      <w:r w:rsidR="00161BA1" w:rsidRPr="00BF6445">
        <w:rPr>
          <w:rFonts w:ascii="Times New Roman" w:hAnsi="Times New Roman" w:cs="Times New Roman"/>
          <w:color w:val="FF0000"/>
          <w:lang w:val="uk-UA"/>
        </w:rPr>
        <w:t xml:space="preserve"> </w:t>
      </w:r>
      <w:r w:rsidR="00CB76CD" w:rsidRPr="00BF6445">
        <w:rPr>
          <w:rFonts w:ascii="Times New Roman" w:hAnsi="Times New Roman" w:cs="Times New Roman"/>
          <w:color w:val="D86DCB" w:themeColor="accent5" w:themeTint="99"/>
          <w:lang w:val="en-US"/>
        </w:rPr>
        <w:t xml:space="preserve">Thus, NFC plays </w:t>
      </w:r>
      <w:r w:rsidR="00CB76CD" w:rsidRPr="00BF6445">
        <w:rPr>
          <w:rFonts w:ascii="Times New Roman" w:hAnsi="Times New Roman" w:cs="Times New Roman"/>
          <w:color w:val="D86DCB" w:themeColor="accent5" w:themeTint="99"/>
        </w:rPr>
        <w:t>pivotal role in connecting two worlds. For instance, NFC embedded in clothing or accessories</w:t>
      </w:r>
      <w:r w:rsidR="00F5531C" w:rsidRPr="00BF6445">
        <w:rPr>
          <w:rFonts w:ascii="Times New Roman" w:hAnsi="Times New Roman" w:cs="Times New Roman"/>
          <w:color w:val="D86DCB" w:themeColor="accent5" w:themeTint="99"/>
        </w:rPr>
        <w:t xml:space="preserve"> like wrist-band</w:t>
      </w:r>
      <w:r w:rsidR="00CB76CD" w:rsidRPr="00BF6445">
        <w:rPr>
          <w:rFonts w:ascii="Times New Roman" w:hAnsi="Times New Roman" w:cs="Times New Roman"/>
          <w:color w:val="D86DCB" w:themeColor="accent5" w:themeTint="99"/>
        </w:rPr>
        <w:t xml:space="preserve"> can unlock </w:t>
      </w:r>
      <w:r w:rsidR="00F5531C" w:rsidRPr="00BF6445">
        <w:rPr>
          <w:rFonts w:ascii="Times New Roman" w:hAnsi="Times New Roman" w:cs="Times New Roman"/>
          <w:color w:val="D86DCB" w:themeColor="accent5" w:themeTint="99"/>
        </w:rPr>
        <w:t>features for its users by scanning or entering particular area. It improves immersive experience of both tangible and virtual realities.</w:t>
      </w:r>
    </w:p>
    <w:p w14:paraId="5FCA9CDF" w14:textId="7AF0FA37" w:rsidR="00096B57" w:rsidRDefault="00096B57" w:rsidP="00AE737D">
      <w:pPr>
        <w:ind w:firstLine="720"/>
        <w:rPr>
          <w:ins w:id="2" w:author="Анна Гуринович" w:date="2024-09-18T04:28:00Z"/>
          <w:rFonts w:ascii="Times New Roman" w:hAnsi="Times New Roman" w:cs="Times New Roman"/>
          <w:color w:val="D86DCB" w:themeColor="accent5" w:themeTint="99"/>
          <w:lang w:val="en-US"/>
        </w:rPr>
      </w:pPr>
    </w:p>
    <w:p w14:paraId="09BBFCB4" w14:textId="5C584F71" w:rsidR="00096B57" w:rsidRDefault="00000AB1" w:rsidP="00AE737D">
      <w:pPr>
        <w:ind w:firstLine="720"/>
        <w:rPr>
          <w:ins w:id="3" w:author="Анна Гуринович" w:date="2024-09-18T04:29:00Z"/>
          <w:rFonts w:ascii="Times New Roman" w:hAnsi="Times New Roman" w:cs="Times New Roman"/>
          <w:color w:val="D86DCB" w:themeColor="accent5" w:themeTint="99"/>
          <w:lang w:val="en-US"/>
        </w:rPr>
      </w:pPr>
      <w:ins w:id="4" w:author="Анна Гуринович" w:date="2024-09-18T04:29:00Z">
        <w:r>
          <w:rPr>
            <w:rFonts w:ascii="Times New Roman" w:hAnsi="Times New Roman" w:cs="Times New Roman"/>
            <w:color w:val="D86DCB" w:themeColor="accent5" w:themeTint="99"/>
            <w:lang w:val="en-US"/>
          </w:rPr>
          <w:sym w:font="Wingdings 2" w:char="F093"/>
        </w:r>
      </w:ins>
      <w:proofErr w:type="spellStart"/>
      <w:ins w:id="5" w:author="Анна Гуринович" w:date="2024-09-18T04:28:00Z">
        <w:r>
          <w:rPr>
            <w:rFonts w:ascii="Times New Roman" w:hAnsi="Times New Roman" w:cs="Times New Roman"/>
            <w:color w:val="D86DCB" w:themeColor="accent5" w:themeTint="99"/>
            <w:lang w:val="en-US"/>
          </w:rPr>
          <w:t>Phygital</w:t>
        </w:r>
        <w:proofErr w:type="spellEnd"/>
        <w:r>
          <w:rPr>
            <w:rFonts w:ascii="Times New Roman" w:hAnsi="Times New Roman" w:cs="Times New Roman"/>
            <w:color w:val="D86DCB" w:themeColor="accent5" w:themeTint="99"/>
            <w:lang w:val="en-US"/>
          </w:rPr>
          <w:t xml:space="preserve"> for disabled people</w:t>
        </w:r>
        <w:r>
          <w:rPr>
            <w:rFonts w:ascii="Times New Roman" w:hAnsi="Times New Roman" w:cs="Times New Roman"/>
            <w:color w:val="D86DCB" w:themeColor="accent5" w:themeTint="99"/>
            <w:lang w:val="en-US"/>
          </w:rPr>
          <w:sym w:font="Wingdings 2" w:char="F093"/>
        </w:r>
      </w:ins>
    </w:p>
    <w:p w14:paraId="167A20FC" w14:textId="45AD7FF5" w:rsidR="00000AB1" w:rsidRDefault="00000AB1" w:rsidP="00AE737D">
      <w:pPr>
        <w:ind w:firstLine="720"/>
        <w:rPr>
          <w:ins w:id="6" w:author="Анна Гуринович" w:date="2024-09-18T05:15:00Z"/>
          <w:lang w:val="en-US"/>
        </w:rPr>
      </w:pPr>
      <w:ins w:id="7" w:author="Анна Гуринович" w:date="2024-09-18T04:29:00Z">
        <w:r>
          <w:rPr>
            <w:rFonts w:ascii="Times New Roman" w:hAnsi="Times New Roman" w:cs="Times New Roman"/>
            <w:color w:val="D86DCB" w:themeColor="accent5" w:themeTint="99"/>
            <w:lang w:val="en-US"/>
          </w:rPr>
          <w:t>There are different types of disabilities</w:t>
        </w:r>
      </w:ins>
      <w:ins w:id="8" w:author="Анна Гуринович" w:date="2024-09-18T04:30:00Z">
        <w:r w:rsidR="00F52D9F">
          <w:rPr>
            <w:rFonts w:ascii="Times New Roman" w:hAnsi="Times New Roman" w:cs="Times New Roman"/>
            <w:color w:val="D86DCB" w:themeColor="accent5" w:themeTint="99"/>
            <w:lang w:val="en-US"/>
          </w:rPr>
          <w:t>,</w:t>
        </w:r>
      </w:ins>
      <w:ins w:id="9" w:author="Анна Гуринович" w:date="2024-09-18T04:29:00Z">
        <w:r>
          <w:rPr>
            <w:rFonts w:ascii="Times New Roman" w:hAnsi="Times New Roman" w:cs="Times New Roman"/>
            <w:color w:val="D86DCB" w:themeColor="accent5" w:themeTint="99"/>
            <w:lang w:val="en-US"/>
          </w:rPr>
          <w:t xml:space="preserve"> which </w:t>
        </w:r>
        <w:r w:rsidR="00F52D9F">
          <w:rPr>
            <w:rFonts w:ascii="Times New Roman" w:hAnsi="Times New Roman" w:cs="Times New Roman"/>
            <w:color w:val="D86DCB" w:themeColor="accent5" w:themeTint="99"/>
            <w:lang w:val="en-US"/>
          </w:rPr>
          <w:t>calls for different solutio</w:t>
        </w:r>
      </w:ins>
      <w:ins w:id="10" w:author="Анна Гуринович" w:date="2024-09-18T04:30:00Z">
        <w:r w:rsidR="00F52D9F">
          <w:rPr>
            <w:rFonts w:ascii="Times New Roman" w:hAnsi="Times New Roman" w:cs="Times New Roman"/>
            <w:color w:val="D86DCB" w:themeColor="accent5" w:themeTint="99"/>
            <w:lang w:val="en-US"/>
          </w:rPr>
          <w:t>ns on how to enhance accessibility in cities</w:t>
        </w:r>
      </w:ins>
      <w:ins w:id="11" w:author="Анна Гуринович" w:date="2024-09-18T04:31:00Z">
        <w:r w:rsidR="00F52D9F">
          <w:rPr>
            <w:rFonts w:ascii="Times New Roman" w:hAnsi="Times New Roman" w:cs="Times New Roman"/>
            <w:color w:val="D86DCB" w:themeColor="accent5" w:themeTint="99"/>
            <w:lang w:val="en-US"/>
          </w:rPr>
          <w:t>. One</w:t>
        </w:r>
      </w:ins>
      <w:ins w:id="12" w:author="Анна Гуринович" w:date="2024-09-18T04:32:00Z">
        <w:r w:rsidR="00292737">
          <w:rPr>
            <w:rFonts w:ascii="Times New Roman" w:hAnsi="Times New Roman" w:cs="Times New Roman"/>
            <w:color w:val="D86DCB" w:themeColor="accent5" w:themeTint="99"/>
            <w:lang w:val="en-US"/>
          </w:rPr>
          <w:t xml:space="preserve"> dimension is </w:t>
        </w:r>
        <w:proofErr w:type="spellStart"/>
        <w:r w:rsidR="00292737">
          <w:rPr>
            <w:rFonts w:ascii="Times New Roman" w:hAnsi="Times New Roman" w:cs="Times New Roman"/>
            <w:color w:val="D86DCB" w:themeColor="accent5" w:themeTint="99"/>
            <w:lang w:val="en-US"/>
          </w:rPr>
          <w:t>i</w:t>
        </w:r>
      </w:ins>
      <w:proofErr w:type="spellEnd"/>
      <w:ins w:id="13" w:author="Анна Гуринович" w:date="2024-09-18T04:31:00Z">
        <w:r w:rsidR="00292737">
          <w:t xml:space="preserve">ntellectual disability (or ID) </w:t>
        </w:r>
      </w:ins>
      <w:ins w:id="14" w:author="Анна Гуринович" w:date="2024-09-18T04:32:00Z">
        <w:r w:rsidR="0095700F">
          <w:rPr>
            <w:lang w:val="en-US"/>
          </w:rPr>
          <w:t>–</w:t>
        </w:r>
      </w:ins>
      <w:ins w:id="15" w:author="Анна Гуринович" w:date="2024-09-18T04:31:00Z">
        <w:r w:rsidR="00292737">
          <w:t xml:space="preserve"> certain limitations in cognitive functioning and skills, including conceptual, social and practical skills, such as language, social and self-care skills. </w:t>
        </w:r>
      </w:ins>
      <w:ins w:id="16" w:author="Анна Гуринович" w:date="2024-09-18T04:33:00Z">
        <w:r w:rsidR="0095700F">
          <w:rPr>
            <w:lang w:val="en-US"/>
          </w:rPr>
          <w:t xml:space="preserve">It has been proven that </w:t>
        </w:r>
        <w:r w:rsidR="00A126DF">
          <w:rPr>
            <w:lang w:val="en-US"/>
          </w:rPr>
          <w:t xml:space="preserve">interactive technology has benefits </w:t>
        </w:r>
      </w:ins>
      <w:ins w:id="17" w:author="Анна Гуринович" w:date="2024-09-18T04:34:00Z">
        <w:r w:rsidR="00A126DF">
          <w:rPr>
            <w:lang w:val="en-US"/>
          </w:rPr>
          <w:t>for improving the</w:t>
        </w:r>
      </w:ins>
      <w:ins w:id="18" w:author="Анна Гуринович" w:date="2024-09-18T04:36:00Z">
        <w:r w:rsidR="00DD66B0">
          <w:rPr>
            <w:lang w:val="en-US"/>
          </w:rPr>
          <w:t xml:space="preserve"> </w:t>
        </w:r>
        <w:proofErr w:type="gramStart"/>
        <w:r w:rsidR="00DD66B0">
          <w:rPr>
            <w:lang w:val="en-US"/>
          </w:rPr>
          <w:t>above mentioned</w:t>
        </w:r>
      </w:ins>
      <w:proofErr w:type="gramEnd"/>
      <w:ins w:id="19" w:author="Анна Гуринович" w:date="2024-09-18T04:34:00Z">
        <w:r w:rsidR="00A126DF">
          <w:rPr>
            <w:lang w:val="en-US"/>
          </w:rPr>
          <w:t xml:space="preserve"> conditions, thus, </w:t>
        </w:r>
        <w:proofErr w:type="spellStart"/>
        <w:r w:rsidR="00A126DF">
          <w:rPr>
            <w:lang w:val="en-US"/>
          </w:rPr>
          <w:t>phygital</w:t>
        </w:r>
        <w:proofErr w:type="spellEnd"/>
        <w:r w:rsidR="00A126DF">
          <w:rPr>
            <w:lang w:val="en-US"/>
          </w:rPr>
          <w:t xml:space="preserve"> </w:t>
        </w:r>
      </w:ins>
      <w:ins w:id="20" w:author="Анна Гуринович" w:date="2024-09-18T04:36:00Z">
        <w:r w:rsidR="008D31AA">
          <w:rPr>
            <w:lang w:val="en-US"/>
          </w:rPr>
          <w:t>interfaces</w:t>
        </w:r>
      </w:ins>
      <w:ins w:id="21" w:author="Анна Гуринович" w:date="2024-09-18T04:35:00Z">
        <w:r w:rsidR="008D31AA">
          <w:rPr>
            <w:lang w:val="en-US"/>
          </w:rPr>
          <w:t xml:space="preserve"> </w:t>
        </w:r>
      </w:ins>
      <w:ins w:id="22" w:author="Анна Гуринович" w:date="2024-09-18T04:36:00Z">
        <w:r w:rsidR="00DD66B0">
          <w:rPr>
            <w:lang w:val="en-US"/>
          </w:rPr>
          <w:t>are to be applied</w:t>
        </w:r>
      </w:ins>
      <w:ins w:id="23" w:author="Анна Гуринович" w:date="2024-09-18T04:35:00Z">
        <w:r w:rsidR="008D31AA">
          <w:rPr>
            <w:lang w:val="en-US"/>
          </w:rPr>
          <w:t>.</w:t>
        </w:r>
      </w:ins>
      <w:ins w:id="24" w:author="Анна Гуринович" w:date="2024-09-18T04:36:00Z">
        <w:r w:rsidR="00DD66B0">
          <w:rPr>
            <w:lang w:val="en-US"/>
          </w:rPr>
          <w:t xml:space="preserve"> </w:t>
        </w:r>
      </w:ins>
      <w:ins w:id="25" w:author="Анна Гуринович" w:date="2024-09-18T04:40:00Z">
        <w:r w:rsidR="005B2848">
          <w:rPr>
            <w:lang w:val="en-US"/>
          </w:rPr>
          <w:t xml:space="preserve">To prove the point, </w:t>
        </w:r>
      </w:ins>
      <w:ins w:id="26" w:author="Анна Гуринович" w:date="2024-09-18T04:36:00Z">
        <w:r w:rsidR="00DD66B0">
          <w:rPr>
            <w:lang w:val="en-US"/>
          </w:rPr>
          <w:t xml:space="preserve">M. </w:t>
        </w:r>
        <w:proofErr w:type="spellStart"/>
        <w:r w:rsidR="00DD66B0">
          <w:rPr>
            <w:lang w:val="en-US"/>
          </w:rPr>
          <w:t>Gelsomini</w:t>
        </w:r>
      </w:ins>
      <w:proofErr w:type="spellEnd"/>
      <w:ins w:id="27" w:author="Анна Гуринович" w:date="2024-09-18T04:38:00Z">
        <w:r w:rsidR="00AF28D8">
          <w:rPr>
            <w:lang w:val="en-US"/>
          </w:rPr>
          <w:t xml:space="preserve">, M. </w:t>
        </w:r>
        <w:proofErr w:type="spellStart"/>
        <w:r w:rsidR="00AF28D8">
          <w:rPr>
            <w:lang w:val="en-US"/>
          </w:rPr>
          <w:t>Spital</w:t>
        </w:r>
        <w:r w:rsidR="00623312">
          <w:rPr>
            <w:lang w:val="en-US"/>
          </w:rPr>
          <w:t>e</w:t>
        </w:r>
        <w:proofErr w:type="spellEnd"/>
        <w:r w:rsidR="00623312">
          <w:rPr>
            <w:lang w:val="en-US"/>
          </w:rPr>
          <w:t xml:space="preserve"> and F. </w:t>
        </w:r>
        <w:proofErr w:type="spellStart"/>
        <w:r w:rsidR="00623312">
          <w:rPr>
            <w:lang w:val="en-US"/>
          </w:rPr>
          <w:t>Garzotto</w:t>
        </w:r>
        <w:proofErr w:type="spellEnd"/>
        <w:r w:rsidR="00623312">
          <w:rPr>
            <w:lang w:val="en-US"/>
          </w:rPr>
          <w:t xml:space="preserve"> </w:t>
        </w:r>
      </w:ins>
      <w:ins w:id="28" w:author="Анна Гуринович" w:date="2024-09-18T04:39:00Z">
        <w:r w:rsidR="00623312">
          <w:rPr>
            <w:lang w:val="en-US"/>
          </w:rPr>
          <w:t>conducted a study in 2020</w:t>
        </w:r>
      </w:ins>
      <w:ins w:id="29" w:author="Анна Гуринович" w:date="2024-09-18T04:59:00Z">
        <w:r w:rsidR="00AF07BC">
          <w:rPr>
            <w:rStyle w:val="af3"/>
            <w:lang w:val="en-US"/>
          </w:rPr>
          <w:footnoteReference w:id="1"/>
        </w:r>
      </w:ins>
      <w:ins w:id="32" w:author="Анна Гуринович" w:date="2024-09-18T04:39:00Z">
        <w:r w:rsidR="00623312">
          <w:rPr>
            <w:lang w:val="en-US"/>
          </w:rPr>
          <w:t xml:space="preserve"> on </w:t>
        </w:r>
        <w:r w:rsidR="005B2848">
          <w:rPr>
            <w:lang w:val="en-US"/>
          </w:rPr>
          <w:t xml:space="preserve">how people with </w:t>
        </w:r>
      </w:ins>
      <w:proofErr w:type="spellStart"/>
      <w:ins w:id="33" w:author="Анна Гуринович" w:date="2024-09-18T04:40:00Z">
        <w:r w:rsidR="005B2848">
          <w:rPr>
            <w:rFonts w:ascii="Times New Roman" w:hAnsi="Times New Roman" w:cs="Times New Roman"/>
            <w:color w:val="D86DCB" w:themeColor="accent5" w:themeTint="99"/>
            <w:lang w:val="en-US"/>
          </w:rPr>
          <w:t>i</w:t>
        </w:r>
        <w:proofErr w:type="spellEnd"/>
        <w:r w:rsidR="005B2848">
          <w:t>ntellectual disabilit</w:t>
        </w:r>
        <w:proofErr w:type="spellStart"/>
        <w:r w:rsidR="005B2848">
          <w:rPr>
            <w:lang w:val="en-US"/>
          </w:rPr>
          <w:t>ies</w:t>
        </w:r>
        <w:proofErr w:type="spellEnd"/>
        <w:r w:rsidR="005B2848">
          <w:rPr>
            <w:lang w:val="en-US"/>
          </w:rPr>
          <w:t xml:space="preserve"> perform using </w:t>
        </w:r>
        <w:proofErr w:type="spellStart"/>
        <w:r w:rsidR="005B2848">
          <w:rPr>
            <w:lang w:val="en-US"/>
          </w:rPr>
          <w:t>phygital</w:t>
        </w:r>
        <w:proofErr w:type="spellEnd"/>
        <w:r w:rsidR="005B2848">
          <w:rPr>
            <w:lang w:val="en-US"/>
          </w:rPr>
          <w:t xml:space="preserve"> interfaces, </w:t>
        </w:r>
      </w:ins>
      <w:ins w:id="34" w:author="Анна Гуринович" w:date="2024-09-18T04:54:00Z">
        <w:r w:rsidR="00970433">
          <w:rPr>
            <w:lang w:val="en-US"/>
          </w:rPr>
          <w:t xml:space="preserve">the findings indicated that </w:t>
        </w:r>
      </w:ins>
      <w:proofErr w:type="spellStart"/>
      <w:ins w:id="35" w:author="Анна Гуринович" w:date="2024-09-18T04:55:00Z">
        <w:r w:rsidR="00F90DFA">
          <w:rPr>
            <w:lang w:val="en-US"/>
          </w:rPr>
          <w:t>phygital</w:t>
        </w:r>
        <w:proofErr w:type="spellEnd"/>
        <w:r w:rsidR="00F90DFA">
          <w:rPr>
            <w:lang w:val="en-US"/>
          </w:rPr>
          <w:t xml:space="preserve"> materials do better than just </w:t>
        </w:r>
      </w:ins>
      <w:ins w:id="36" w:author="Анна Гуринович" w:date="2024-09-18T04:56:00Z">
        <w:r w:rsidR="00F90DFA">
          <w:rPr>
            <w:lang w:val="en-US"/>
          </w:rPr>
          <w:t>digital</w:t>
        </w:r>
      </w:ins>
      <w:ins w:id="37" w:author="Анна Гуринович" w:date="2024-09-18T04:59:00Z">
        <w:r w:rsidR="00AF07BC">
          <w:rPr>
            <w:lang w:val="en-US"/>
          </w:rPr>
          <w:t xml:space="preserve">, </w:t>
        </w:r>
      </w:ins>
      <w:ins w:id="38" w:author="Анна Гуринович" w:date="2024-09-18T05:00:00Z">
        <w:r w:rsidR="00FC5811">
          <w:rPr>
            <w:lang w:val="en-US"/>
          </w:rPr>
          <w:t>being able</w:t>
        </w:r>
        <w:r w:rsidR="00AF07BC">
          <w:rPr>
            <w:lang w:val="en-US"/>
          </w:rPr>
          <w:t xml:space="preserve"> </w:t>
        </w:r>
        <w:r w:rsidR="00FC5811">
          <w:rPr>
            <w:lang w:val="en-US"/>
          </w:rPr>
          <w:t>to</w:t>
        </w:r>
      </w:ins>
      <w:ins w:id="39" w:author="Анна Гуринович" w:date="2024-09-18T04:59:00Z">
        <w:r w:rsidR="00AF07BC">
          <w:t xml:space="preserve"> engage and motivate users effectively</w:t>
        </w:r>
      </w:ins>
      <w:ins w:id="40" w:author="Анна Гуринович" w:date="2024-09-18T05:00:00Z">
        <w:r w:rsidR="00AF07BC">
          <w:rPr>
            <w:lang w:val="en-US"/>
          </w:rPr>
          <w:t>,</w:t>
        </w:r>
      </w:ins>
      <w:ins w:id="41" w:author="Анна Гуринович" w:date="2024-09-18T04:58:00Z">
        <w:r w:rsidR="00EB64C2">
          <w:rPr>
            <w:lang w:val="en-US"/>
          </w:rPr>
          <w:t xml:space="preserve"> and proven that </w:t>
        </w:r>
        <w:proofErr w:type="spellStart"/>
        <w:r w:rsidR="00EB64C2">
          <w:rPr>
            <w:lang w:val="en-US"/>
          </w:rPr>
          <w:t>i</w:t>
        </w:r>
        <w:proofErr w:type="spellEnd"/>
        <w:r w:rsidR="00EB64C2">
          <w:rPr>
            <w:sz w:val="21"/>
            <w:szCs w:val="21"/>
          </w:rPr>
          <w:t>ntegration of machine learning</w:t>
        </w:r>
        <w:r w:rsidR="00EB64C2">
          <w:rPr>
            <w:sz w:val="21"/>
            <w:szCs w:val="21"/>
            <w:lang w:val="en-US"/>
          </w:rPr>
          <w:t xml:space="preserve"> </w:t>
        </w:r>
        <w:r w:rsidR="00EB64C2">
          <w:rPr>
            <w:sz w:val="21"/>
            <w:szCs w:val="21"/>
          </w:rPr>
          <w:t>approaches</w:t>
        </w:r>
      </w:ins>
      <w:ins w:id="42" w:author="Анна Гуринович" w:date="2024-09-18T04:56:00Z">
        <w:r w:rsidR="00F90DFA">
          <w:rPr>
            <w:lang w:val="en-US"/>
          </w:rPr>
          <w:t xml:space="preserve"> </w:t>
        </w:r>
      </w:ins>
      <w:ins w:id="43" w:author="Анна Гуринович" w:date="2024-09-18T04:58:00Z">
        <w:r w:rsidR="00AF07BC">
          <w:rPr>
            <w:lang w:val="en-US"/>
          </w:rPr>
          <w:t>has potential in real life settings.</w:t>
        </w:r>
      </w:ins>
    </w:p>
    <w:bookmarkEnd w:id="0"/>
    <w:p w14:paraId="2C12C06F" w14:textId="30D57F5A" w:rsidR="005F41E6" w:rsidRDefault="005F41E6" w:rsidP="00AE737D">
      <w:pPr>
        <w:ind w:firstLine="720"/>
        <w:rPr>
          <w:ins w:id="44" w:author="Анна Гуринович" w:date="2024-09-18T05:15:00Z"/>
          <w:rFonts w:ascii="Times New Roman" w:hAnsi="Times New Roman" w:cs="Times New Roman"/>
          <w:color w:val="D86DCB" w:themeColor="accent5" w:themeTint="99"/>
          <w:lang w:val="en-US"/>
        </w:rPr>
      </w:pPr>
    </w:p>
    <w:p w14:paraId="098370C5" w14:textId="72B72869" w:rsidR="005F41E6" w:rsidRDefault="005F41E6" w:rsidP="00AE737D">
      <w:pPr>
        <w:ind w:firstLine="720"/>
        <w:rPr>
          <w:ins w:id="45" w:author="Анна Гуринович" w:date="2024-09-18T05:27:00Z"/>
          <w:rFonts w:ascii="Times New Roman" w:hAnsi="Times New Roman" w:cs="Times New Roman"/>
          <w:color w:val="EA5CE7"/>
          <w:lang w:val="uk-UA"/>
        </w:rPr>
      </w:pPr>
      <w:ins w:id="46" w:author="Анна Гуринович" w:date="2024-09-18T05:15:00Z">
        <w:r w:rsidRPr="005F41E6">
          <w:rPr>
            <w:rFonts w:ascii="Times New Roman" w:hAnsi="Times New Roman" w:cs="Times New Roman"/>
            <w:color w:val="EA5CE7"/>
            <w:lang w:val="uk-UA"/>
            <w:rPrChange w:id="47" w:author="Анна Гуринович" w:date="2024-09-18T05:15:00Z">
              <w:rPr>
                <w:rFonts w:ascii="Times New Roman" w:hAnsi="Times New Roman" w:cs="Times New Roman"/>
                <w:color w:val="D86DCB" w:themeColor="accent5" w:themeTint="99"/>
                <w:lang w:val="uk-UA"/>
              </w:rPr>
            </w:rPrChange>
          </w:rPr>
          <w:lastRenderedPageBreak/>
          <w:t xml:space="preserve">А тут можна наприклад дати трошки підводку про </w:t>
        </w:r>
        <w:proofErr w:type="spellStart"/>
        <w:r w:rsidRPr="005F41E6">
          <w:rPr>
            <w:rFonts w:ascii="Times New Roman" w:hAnsi="Times New Roman" w:cs="Times New Roman"/>
            <w:color w:val="EA5CE7"/>
            <w:lang w:val="uk-UA"/>
            <w:rPrChange w:id="48" w:author="Анна Гуринович" w:date="2024-09-18T05:15:00Z">
              <w:rPr>
                <w:rFonts w:ascii="Times New Roman" w:hAnsi="Times New Roman" w:cs="Times New Roman"/>
                <w:color w:val="D86DCB" w:themeColor="accent5" w:themeTint="99"/>
                <w:lang w:val="uk-UA"/>
              </w:rPr>
            </w:rPrChange>
          </w:rPr>
          <w:t>блайнд</w:t>
        </w:r>
        <w:proofErr w:type="spellEnd"/>
        <w:r w:rsidRPr="005F41E6">
          <w:rPr>
            <w:rFonts w:ascii="Times New Roman" w:hAnsi="Times New Roman" w:cs="Times New Roman"/>
            <w:color w:val="EA5CE7"/>
            <w:lang w:val="uk-UA"/>
            <w:rPrChange w:id="49" w:author="Анна Гуринович" w:date="2024-09-18T05:15:00Z">
              <w:rPr>
                <w:rFonts w:ascii="Times New Roman" w:hAnsi="Times New Roman" w:cs="Times New Roman"/>
                <w:color w:val="D86DCB" w:themeColor="accent5" w:themeTint="99"/>
                <w:lang w:val="uk-UA"/>
              </w:rPr>
            </w:rPrChange>
          </w:rPr>
          <w:t xml:space="preserve"> </w:t>
        </w:r>
        <w:proofErr w:type="spellStart"/>
        <w:r w:rsidRPr="005F41E6">
          <w:rPr>
            <w:rFonts w:ascii="Times New Roman" w:hAnsi="Times New Roman" w:cs="Times New Roman"/>
            <w:color w:val="EA5CE7"/>
            <w:lang w:val="uk-UA"/>
            <w:rPrChange w:id="50" w:author="Анна Гуринович" w:date="2024-09-18T05:15:00Z">
              <w:rPr>
                <w:rFonts w:ascii="Times New Roman" w:hAnsi="Times New Roman" w:cs="Times New Roman"/>
                <w:color w:val="D86DCB" w:themeColor="accent5" w:themeTint="99"/>
                <w:lang w:val="uk-UA"/>
              </w:rPr>
            </w:rPrChange>
          </w:rPr>
          <w:t>піпл</w:t>
        </w:r>
        <w:proofErr w:type="spellEnd"/>
        <w:r w:rsidRPr="005F41E6">
          <w:rPr>
            <w:rFonts w:ascii="Times New Roman" w:hAnsi="Times New Roman" w:cs="Times New Roman"/>
            <w:color w:val="EA5CE7"/>
            <w:lang w:val="uk-UA"/>
            <w:rPrChange w:id="51" w:author="Анна Гуринович" w:date="2024-09-18T05:15:00Z">
              <w:rPr>
                <w:rFonts w:ascii="Times New Roman" w:hAnsi="Times New Roman" w:cs="Times New Roman"/>
                <w:color w:val="D86DCB" w:themeColor="accent5" w:themeTint="99"/>
                <w:lang w:val="uk-UA"/>
              </w:rPr>
            </w:rPrChange>
          </w:rPr>
          <w:t xml:space="preserve"> і тоді дати все з наших тез про </w:t>
        </w:r>
        <w:proofErr w:type="spellStart"/>
        <w:r w:rsidRPr="005F41E6">
          <w:rPr>
            <w:rFonts w:ascii="Times New Roman" w:hAnsi="Times New Roman" w:cs="Times New Roman"/>
            <w:color w:val="EA5CE7"/>
            <w:lang w:val="uk-UA"/>
            <w:rPrChange w:id="52" w:author="Анна Гуринович" w:date="2024-09-18T05:15:00Z">
              <w:rPr>
                <w:rFonts w:ascii="Times New Roman" w:hAnsi="Times New Roman" w:cs="Times New Roman"/>
                <w:color w:val="D86DCB" w:themeColor="accent5" w:themeTint="99"/>
                <w:lang w:val="uk-UA"/>
              </w:rPr>
            </w:rPrChange>
          </w:rPr>
          <w:t>аплікейшнс</w:t>
        </w:r>
        <w:proofErr w:type="spellEnd"/>
        <w:r w:rsidRPr="005F41E6">
          <w:rPr>
            <w:rFonts w:ascii="Times New Roman" w:hAnsi="Times New Roman" w:cs="Times New Roman"/>
            <w:color w:val="EA5CE7"/>
            <w:lang w:val="uk-UA"/>
            <w:rPrChange w:id="53" w:author="Анна Гуринович" w:date="2024-09-18T05:15:00Z">
              <w:rPr>
                <w:rFonts w:ascii="Times New Roman" w:hAnsi="Times New Roman" w:cs="Times New Roman"/>
                <w:color w:val="D86DCB" w:themeColor="accent5" w:themeTint="99"/>
                <w:lang w:val="uk-UA"/>
              </w:rPr>
            </w:rPrChange>
          </w:rPr>
          <w:t xml:space="preserve"> для них</w:t>
        </w:r>
      </w:ins>
    </w:p>
    <w:p w14:paraId="779649D0" w14:textId="77777777" w:rsidR="007C7607" w:rsidRDefault="007C7607" w:rsidP="00AE737D">
      <w:pPr>
        <w:ind w:firstLine="720"/>
        <w:rPr>
          <w:ins w:id="54" w:author="Анна Гуринович" w:date="2024-09-18T05:18:00Z"/>
          <w:rFonts w:ascii="Times New Roman" w:hAnsi="Times New Roman" w:cs="Times New Roman"/>
          <w:color w:val="EA5CE7"/>
          <w:lang w:val="uk-UA"/>
        </w:rPr>
      </w:pPr>
    </w:p>
    <w:p w14:paraId="666A2AF1" w14:textId="65F86AE6" w:rsidR="009C7C9E" w:rsidRPr="009C7C9E" w:rsidRDefault="009C7C9E" w:rsidP="009C7C9E">
      <w:pPr>
        <w:rPr>
          <w:rFonts w:ascii="Times New Roman" w:hAnsi="Times New Roman" w:cs="Times New Roman"/>
          <w:color w:val="EA5CE7"/>
          <w:lang w:val="en-US"/>
          <w:rPrChange w:id="55" w:author="Анна Гуринович" w:date="2024-09-18T05:18:00Z">
            <w:rPr>
              <w:rFonts w:ascii="Times New Roman" w:hAnsi="Times New Roman" w:cs="Times New Roman"/>
              <w:color w:val="D86DCB" w:themeColor="accent5" w:themeTint="99"/>
              <w:lang w:val="en-US"/>
            </w:rPr>
          </w:rPrChange>
        </w:rPr>
        <w:pPrChange w:id="56" w:author="Анна Гуринович" w:date="2024-09-18T05:18:00Z">
          <w:pPr>
            <w:ind w:firstLine="720"/>
          </w:pPr>
        </w:pPrChange>
      </w:pPr>
    </w:p>
    <w:p w14:paraId="62234275" w14:textId="7AEE7EA1" w:rsidR="007D3D3E" w:rsidRPr="005F41E6" w:rsidRDefault="003C7217" w:rsidP="007D3D3E">
      <w:pPr>
        <w:rPr>
          <w:rFonts w:ascii="Times New Roman" w:hAnsi="Times New Roman" w:cs="Times New Roman"/>
          <w:color w:val="FF0000"/>
          <w:lang w:val="uk-UA"/>
          <w:rPrChange w:id="57" w:author="Анна Гуринович" w:date="2024-09-18T05:15:00Z">
            <w:rPr>
              <w:rFonts w:ascii="Times New Roman" w:hAnsi="Times New Roman" w:cs="Times New Roman"/>
              <w:color w:val="FF0000"/>
              <w:lang w:val="en-US"/>
            </w:rPr>
          </w:rPrChange>
        </w:rPr>
      </w:pPr>
      <w:hyperlink r:id="rId8" w:history="1">
        <w:r w:rsidR="00D0432F" w:rsidRPr="00194850">
          <w:rPr>
            <w:rStyle w:val="ac"/>
            <w:rFonts w:ascii="Times New Roman" w:hAnsi="Times New Roman" w:cs="Times New Roman"/>
            <w:lang w:val="uk-UA"/>
          </w:rPr>
          <w:t>https://www.mjvinnovation.com/blog/what-is-phygital/</w:t>
        </w:r>
      </w:hyperlink>
    </w:p>
    <w:p w14:paraId="32DDC5A2" w14:textId="471B5A92" w:rsidR="007D3D3E" w:rsidRPr="00BF6445" w:rsidRDefault="003C7217" w:rsidP="007D3D3E">
      <w:pPr>
        <w:rPr>
          <w:rFonts w:ascii="Times New Roman" w:hAnsi="Times New Roman" w:cs="Times New Roman"/>
          <w:color w:val="FF0000"/>
          <w:lang w:val="uk-UA"/>
        </w:rPr>
      </w:pPr>
      <w:hyperlink r:id="rId9" w:history="1">
        <w:r w:rsidR="007D3D3E" w:rsidRPr="00BF6445">
          <w:rPr>
            <w:rStyle w:val="ac"/>
            <w:rFonts w:ascii="Times New Roman" w:hAnsi="Times New Roman" w:cs="Times New Roman"/>
            <w:lang w:val="uk-UA"/>
          </w:rPr>
          <w:t>https://www.mjvinnovation.com/blog/what-is-phygital/</w:t>
        </w:r>
      </w:hyperlink>
    </w:p>
    <w:p w14:paraId="26FA5572" w14:textId="1793FFD1" w:rsidR="0019334C" w:rsidRPr="00575E67" w:rsidRDefault="003C7217" w:rsidP="007D3D3E">
      <w:pPr>
        <w:rPr>
          <w:rFonts w:ascii="Times New Roman" w:hAnsi="Times New Roman" w:cs="Times New Roman"/>
          <w:color w:val="467886" w:themeColor="hyperlink"/>
          <w:u w:val="single"/>
          <w:lang w:val="uk-UA"/>
        </w:rPr>
      </w:pPr>
      <w:hyperlink r:id="rId10" w:history="1">
        <w:r w:rsidR="007D3D3E" w:rsidRPr="00BF6445">
          <w:rPr>
            <w:rStyle w:val="ac"/>
            <w:rFonts w:ascii="Times New Roman" w:hAnsi="Times New Roman" w:cs="Times New Roman"/>
            <w:lang w:val="uk-UA"/>
          </w:rPr>
          <w:t>https://thebusinessparadox.com/getting-to-know-phygital-and-how-it-all-began/</w:t>
        </w:r>
      </w:hyperlink>
    </w:p>
    <w:p w14:paraId="62564C00" w14:textId="0629DD96" w:rsidR="007D3D3E" w:rsidRDefault="007D3D3E" w:rsidP="007D3D3E">
      <w:pPr>
        <w:rPr>
          <w:ins w:id="58" w:author="Анна Гуринович" w:date="2024-09-18T05:18:00Z"/>
          <w:rFonts w:ascii="Times New Roman" w:hAnsi="Times New Roman" w:cs="Times New Roman"/>
          <w:color w:val="FF0000"/>
          <w:lang w:val="uk-UA"/>
        </w:rPr>
      </w:pPr>
    </w:p>
    <w:p w14:paraId="11C81074" w14:textId="77777777" w:rsidR="009C7C9E" w:rsidRPr="009C7C9E" w:rsidRDefault="009C7C9E" w:rsidP="009C7C9E">
      <w:pPr>
        <w:spacing w:before="100" w:beforeAutospacing="1" w:after="100" w:afterAutospacing="1" w:line="240" w:lineRule="auto"/>
        <w:rPr>
          <w:ins w:id="59" w:author="Анна Гуринович" w:date="2024-09-18T05:18:00Z"/>
          <w:rFonts w:ascii="Times New Roman" w:eastAsia="Times New Roman" w:hAnsi="Times New Roman" w:cs="Times New Roman"/>
          <w:kern w:val="0"/>
          <w:lang w:val="ru-UA" w:eastAsia="ru-UA"/>
          <w14:ligatures w14:val="none"/>
        </w:rPr>
      </w:pPr>
      <w:proofErr w:type="spellStart"/>
      <w:ins w:id="60" w:author="Анна Гуринович" w:date="2024-09-18T05:18:00Z">
        <w:r w:rsidRPr="009C7C9E">
          <w:rPr>
            <w:rFonts w:ascii="Times New Roman" w:eastAsia="Times New Roman" w:hAnsi="Times New Roman" w:cs="Times New Roman"/>
            <w:b/>
            <w:bCs/>
            <w:kern w:val="0"/>
            <w:lang w:val="ru-UA" w:eastAsia="ru-UA"/>
            <w14:ligatures w14:val="none"/>
          </w:rPr>
          <w:t>Case</w:t>
        </w:r>
        <w:proofErr w:type="spellEnd"/>
        <w:r w:rsidRPr="009C7C9E">
          <w:rPr>
            <w:rFonts w:ascii="Times New Roman" w:eastAsia="Times New Roman" w:hAnsi="Times New Roman" w:cs="Times New Roman"/>
            <w:b/>
            <w:bCs/>
            <w:kern w:val="0"/>
            <w:lang w:val="ru-UA" w:eastAsia="ru-UA"/>
            <w14:ligatures w14:val="none"/>
          </w:rPr>
          <w:t xml:space="preserve"> </w:t>
        </w:r>
        <w:proofErr w:type="spellStart"/>
        <w:r w:rsidRPr="009C7C9E">
          <w:rPr>
            <w:rFonts w:ascii="Times New Roman" w:eastAsia="Times New Roman" w:hAnsi="Times New Roman" w:cs="Times New Roman"/>
            <w:b/>
            <w:bCs/>
            <w:kern w:val="0"/>
            <w:lang w:val="ru-UA" w:eastAsia="ru-UA"/>
            <w14:ligatures w14:val="none"/>
          </w:rPr>
          <w:t>Study</w:t>
        </w:r>
        <w:proofErr w:type="spellEnd"/>
        <w:r w:rsidRPr="009C7C9E">
          <w:rPr>
            <w:rFonts w:ascii="Times New Roman" w:eastAsia="Times New Roman" w:hAnsi="Times New Roman" w:cs="Times New Roman"/>
            <w:b/>
            <w:bCs/>
            <w:kern w:val="0"/>
            <w:lang w:val="ru-UA" w:eastAsia="ru-UA"/>
            <w14:ligatures w14:val="none"/>
          </w:rPr>
          <w:t xml:space="preserve"> </w:t>
        </w:r>
        <w:proofErr w:type="spellStart"/>
        <w:r w:rsidRPr="009C7C9E">
          <w:rPr>
            <w:rFonts w:ascii="Times New Roman" w:eastAsia="Times New Roman" w:hAnsi="Times New Roman" w:cs="Times New Roman"/>
            <w:b/>
            <w:bCs/>
            <w:kern w:val="0"/>
            <w:lang w:val="ru-UA" w:eastAsia="ru-UA"/>
            <w14:ligatures w14:val="none"/>
          </w:rPr>
          <w:t>Example</w:t>
        </w:r>
        <w:proofErr w:type="spellEnd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>:</w:t>
        </w:r>
      </w:ins>
    </w:p>
    <w:p w14:paraId="432BDCDA" w14:textId="56F6687A" w:rsidR="009C7C9E" w:rsidRPr="009C7C9E" w:rsidRDefault="009C7C9E" w:rsidP="009C7C9E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61" w:author="Анна Гуринович" w:date="2024-09-18T05:18:00Z"/>
          <w:rFonts w:ascii="Times New Roman" w:eastAsia="Times New Roman" w:hAnsi="Times New Roman" w:cs="Times New Roman"/>
          <w:kern w:val="0"/>
          <w:lang w:val="ru-UA" w:eastAsia="ru-UA"/>
          <w14:ligatures w14:val="none"/>
        </w:rPr>
      </w:pPr>
      <w:proofErr w:type="spellStart"/>
      <w:ins w:id="62" w:author="Анна Гуринович" w:date="2024-09-18T05:18:00Z"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>Include</w:t>
        </w:r>
        <w:proofErr w:type="spellEnd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 xml:space="preserve"> </w:t>
        </w:r>
        <w:proofErr w:type="spellStart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>the</w:t>
        </w:r>
        <w:proofErr w:type="spellEnd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 xml:space="preserve"> </w:t>
        </w:r>
        <w:proofErr w:type="spellStart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>Active</w:t>
        </w:r>
        <w:proofErr w:type="spellEnd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 xml:space="preserve"> </w:t>
        </w:r>
        <w:proofErr w:type="spellStart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>Parks</w:t>
        </w:r>
        <w:proofErr w:type="spellEnd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 xml:space="preserve"> </w:t>
        </w:r>
        <w:proofErr w:type="spellStart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>project</w:t>
        </w:r>
        <w:proofErr w:type="spellEnd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 xml:space="preserve"> </w:t>
        </w:r>
        <w:proofErr w:type="spellStart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>as</w:t>
        </w:r>
        <w:proofErr w:type="spellEnd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 xml:space="preserve"> a </w:t>
        </w:r>
        <w:proofErr w:type="spellStart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>real-world</w:t>
        </w:r>
        <w:proofErr w:type="spellEnd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 xml:space="preserve"> </w:t>
        </w:r>
        <w:proofErr w:type="spellStart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>example</w:t>
        </w:r>
        <w:proofErr w:type="spellEnd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 xml:space="preserve"> </w:t>
        </w:r>
        <w:proofErr w:type="spellStart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>of</w:t>
        </w:r>
        <w:proofErr w:type="spellEnd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 xml:space="preserve"> </w:t>
        </w:r>
        <w:proofErr w:type="spellStart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>how</w:t>
        </w:r>
        <w:proofErr w:type="spellEnd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 xml:space="preserve"> </w:t>
        </w:r>
        <w:proofErr w:type="spellStart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>phygital</w:t>
        </w:r>
        <w:proofErr w:type="spellEnd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 xml:space="preserve"> </w:t>
        </w:r>
        <w:proofErr w:type="spellStart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>systems</w:t>
        </w:r>
        <w:proofErr w:type="spellEnd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 xml:space="preserve"> </w:t>
        </w:r>
        <w:proofErr w:type="spellStart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>can</w:t>
        </w:r>
        <w:proofErr w:type="spellEnd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 xml:space="preserve"> </w:t>
        </w:r>
        <w:proofErr w:type="spellStart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>be</w:t>
        </w:r>
        <w:proofErr w:type="spellEnd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 xml:space="preserve"> </w:t>
        </w:r>
        <w:proofErr w:type="spellStart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>implemented</w:t>
        </w:r>
        <w:proofErr w:type="spellEnd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 xml:space="preserve"> </w:t>
        </w:r>
        <w:proofErr w:type="spellStart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>in</w:t>
        </w:r>
        <w:proofErr w:type="spellEnd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 xml:space="preserve"> </w:t>
        </w:r>
        <w:proofErr w:type="spellStart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>public</w:t>
        </w:r>
        <w:proofErr w:type="spellEnd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 xml:space="preserve"> </w:t>
        </w:r>
        <w:proofErr w:type="spellStart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>spaces</w:t>
        </w:r>
        <w:proofErr w:type="spellEnd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 xml:space="preserve">. </w:t>
        </w:r>
        <w:proofErr w:type="spellStart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>This</w:t>
        </w:r>
        <w:proofErr w:type="spellEnd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 xml:space="preserve"> </w:t>
        </w:r>
        <w:proofErr w:type="spellStart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>can</w:t>
        </w:r>
        <w:proofErr w:type="spellEnd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 xml:space="preserve"> </w:t>
        </w:r>
        <w:proofErr w:type="spellStart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>demonstrate</w:t>
        </w:r>
        <w:proofErr w:type="spellEnd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 xml:space="preserve"> </w:t>
        </w:r>
        <w:proofErr w:type="spellStart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>practical</w:t>
        </w:r>
        <w:proofErr w:type="spellEnd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 xml:space="preserve"> </w:t>
        </w:r>
        <w:proofErr w:type="spellStart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>applications</w:t>
        </w:r>
        <w:proofErr w:type="spellEnd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 xml:space="preserve"> </w:t>
        </w:r>
        <w:proofErr w:type="spellStart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>and</w:t>
        </w:r>
        <w:proofErr w:type="spellEnd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 xml:space="preserve"> </w:t>
        </w:r>
        <w:proofErr w:type="spellStart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>the</w:t>
        </w:r>
        <w:proofErr w:type="spellEnd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 xml:space="preserve"> </w:t>
        </w:r>
        <w:proofErr w:type="spellStart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>potential</w:t>
        </w:r>
        <w:proofErr w:type="spellEnd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 xml:space="preserve"> </w:t>
        </w:r>
        <w:proofErr w:type="spellStart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>impact</w:t>
        </w:r>
        <w:proofErr w:type="spellEnd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 xml:space="preserve"> </w:t>
        </w:r>
        <w:proofErr w:type="spellStart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>of</w:t>
        </w:r>
        <w:proofErr w:type="spellEnd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 xml:space="preserve"> </w:t>
        </w:r>
        <w:proofErr w:type="spellStart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>phygital</w:t>
        </w:r>
        <w:proofErr w:type="spellEnd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 xml:space="preserve"> </w:t>
        </w:r>
        <w:proofErr w:type="spellStart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>solutions</w:t>
        </w:r>
        <w:proofErr w:type="spellEnd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 xml:space="preserve"> </w:t>
        </w:r>
        <w:proofErr w:type="spellStart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>on</w:t>
        </w:r>
        <w:proofErr w:type="spellEnd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 xml:space="preserve"> </w:t>
        </w:r>
        <w:proofErr w:type="spellStart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>different</w:t>
        </w:r>
        <w:proofErr w:type="spellEnd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 xml:space="preserve"> </w:t>
        </w:r>
        <w:proofErr w:type="spellStart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>demographics</w:t>
        </w:r>
        <w:proofErr w:type="spellEnd"/>
        <w:r w:rsidRPr="009C7C9E">
          <w:rPr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t>.</w:t>
        </w:r>
        <w:r w:rsidR="00B1323F">
          <w:rPr>
            <w:rStyle w:val="af3"/>
            <w:rFonts w:ascii="Times New Roman" w:eastAsia="Times New Roman" w:hAnsi="Times New Roman" w:cs="Times New Roman"/>
            <w:kern w:val="0"/>
            <w:lang w:val="ru-UA" w:eastAsia="ru-UA"/>
            <w14:ligatures w14:val="none"/>
          </w:rPr>
          <w:footnoteReference w:id="2"/>
        </w:r>
      </w:ins>
    </w:p>
    <w:p w14:paraId="0F2689C7" w14:textId="08C3C736" w:rsidR="009C7C9E" w:rsidRPr="0022741C" w:rsidRDefault="00B1323F" w:rsidP="007D3D3E">
      <w:pPr>
        <w:rPr>
          <w:rFonts w:ascii="Times New Roman" w:hAnsi="Times New Roman" w:cs="Times New Roman"/>
          <w:color w:val="FF0000"/>
          <w:lang w:val="en-US"/>
          <w:rPrChange w:id="65" w:author="Анна Гуринович" w:date="2024-09-18T05:23:00Z">
            <w:rPr>
              <w:rFonts w:ascii="Times New Roman" w:hAnsi="Times New Roman" w:cs="Times New Roman"/>
              <w:color w:val="FF0000"/>
              <w:lang w:val="uk-UA"/>
            </w:rPr>
          </w:rPrChange>
        </w:rPr>
      </w:pPr>
      <w:bookmarkStart w:id="66" w:name="_Hlk177529999"/>
      <w:bookmarkStart w:id="67" w:name="_GoBack"/>
      <w:ins w:id="68" w:author="Анна Гуринович" w:date="2024-09-18T05:19:00Z">
        <w:r>
          <w:rPr>
            <w:rFonts w:ascii="Times New Roman" w:hAnsi="Times New Roman" w:cs="Times New Roman"/>
            <w:color w:val="FF0000"/>
            <w:lang w:val="en-US"/>
          </w:rPr>
          <w:t xml:space="preserve">It is worth mentioning </w:t>
        </w:r>
        <w:r>
          <w:rPr>
            <w:rStyle w:val="t"/>
          </w:rPr>
          <w:t>the Active Parks project</w:t>
        </w:r>
        <w:r>
          <w:rPr>
            <w:rStyle w:val="t"/>
            <w:lang w:val="en-US"/>
          </w:rPr>
          <w:t>, implemented in the UK</w:t>
        </w:r>
      </w:ins>
      <w:ins w:id="69" w:author="Анна Гуринович" w:date="2024-09-18T05:25:00Z">
        <w:r w:rsidR="004B74B5">
          <w:rPr>
            <w:rStyle w:val="t"/>
            <w:lang w:val="en-US"/>
          </w:rPr>
          <w:t xml:space="preserve"> in 2014</w:t>
        </w:r>
      </w:ins>
      <w:ins w:id="70" w:author="Анна Гуринович" w:date="2024-09-18T05:19:00Z">
        <w:r>
          <w:rPr>
            <w:rStyle w:val="t"/>
            <w:lang w:val="en-US"/>
          </w:rPr>
          <w:t>. It is</w:t>
        </w:r>
        <w:r w:rsidR="0029548C">
          <w:rPr>
            <w:rStyle w:val="t"/>
            <w:lang w:val="en-US"/>
          </w:rPr>
          <w:t xml:space="preserve"> based on </w:t>
        </w:r>
      </w:ins>
      <w:ins w:id="71" w:author="Анна Гуринович" w:date="2024-09-18T05:20:00Z">
        <w:r w:rsidR="0029548C">
          <w:rPr>
            <w:rStyle w:val="t"/>
            <w:lang w:val="en-US"/>
          </w:rPr>
          <w:t xml:space="preserve">a </w:t>
        </w:r>
        <w:proofErr w:type="spellStart"/>
        <w:r w:rsidR="0029548C">
          <w:rPr>
            <w:rStyle w:val="t"/>
            <w:lang w:val="en-US"/>
          </w:rPr>
          <w:t>phygital</w:t>
        </w:r>
        <w:proofErr w:type="spellEnd"/>
        <w:r w:rsidR="0029548C">
          <w:rPr>
            <w:rStyle w:val="t"/>
            <w:lang w:val="en-US"/>
          </w:rPr>
          <w:t xml:space="preserve"> game that allows </w:t>
        </w:r>
      </w:ins>
      <w:ins w:id="72" w:author="Анна Гуринович" w:date="2024-09-18T05:21:00Z">
        <w:r w:rsidR="00EB3316">
          <w:rPr>
            <w:rStyle w:val="t"/>
          </w:rPr>
          <w:t xml:space="preserve">older and sedentary park users </w:t>
        </w:r>
      </w:ins>
      <w:ins w:id="73" w:author="Анна Гуринович" w:date="2024-09-18T05:20:00Z">
        <w:r w:rsidR="0029548C">
          <w:rPr>
            <w:rStyle w:val="t"/>
            <w:lang w:val="en-US"/>
          </w:rPr>
          <w:t xml:space="preserve">to spend time surrounded by nature, which is beneficial to their health. </w:t>
        </w:r>
      </w:ins>
      <w:ins w:id="74" w:author="Анна Гуринович" w:date="2024-09-18T05:22:00Z">
        <w:r w:rsidR="0022741C">
          <w:rPr>
            <w:rStyle w:val="t"/>
            <w:lang w:val="en-US"/>
          </w:rPr>
          <w:t xml:space="preserve">Digital element </w:t>
        </w:r>
      </w:ins>
      <w:ins w:id="75" w:author="Анна Гуринович" w:date="2024-09-18T05:23:00Z">
        <w:r w:rsidR="0022741C">
          <w:rPr>
            <w:rStyle w:val="t"/>
            <w:lang w:val="en-US"/>
          </w:rPr>
          <w:t>–</w:t>
        </w:r>
      </w:ins>
      <w:ins w:id="76" w:author="Анна Гуринович" w:date="2024-09-18T05:22:00Z">
        <w:r w:rsidR="0022741C">
          <w:rPr>
            <w:rStyle w:val="t"/>
            <w:lang w:val="en-US"/>
          </w:rPr>
          <w:t xml:space="preserve"> </w:t>
        </w:r>
        <w:r w:rsidR="0022741C">
          <w:rPr>
            <w:rStyle w:val="t"/>
          </w:rPr>
          <w:t>mobile phones with GPS/NFC technologies</w:t>
        </w:r>
      </w:ins>
      <w:ins w:id="77" w:author="Анна Гуринович" w:date="2024-09-18T05:23:00Z">
        <w:r w:rsidR="0022741C">
          <w:rPr>
            <w:rStyle w:val="t"/>
            <w:lang w:val="en-US"/>
          </w:rPr>
          <w:t xml:space="preserve"> – is combined with exploring the real physical world in a </w:t>
        </w:r>
        <w:r w:rsidR="00041B7E">
          <w:rPr>
            <w:rStyle w:val="t"/>
            <w:lang w:val="en-US"/>
          </w:rPr>
          <w:t xml:space="preserve">fun and engaging gamified manner. </w:t>
        </w:r>
      </w:ins>
      <w:bookmarkEnd w:id="66"/>
      <w:bookmarkEnd w:id="67"/>
    </w:p>
    <w:sectPr w:rsidR="009C7C9E" w:rsidRPr="0022741C" w:rsidSect="00BF6445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E7FA5" w14:textId="77777777" w:rsidR="003C7217" w:rsidRDefault="003C7217" w:rsidP="00AF07BC">
      <w:pPr>
        <w:spacing w:after="0" w:line="240" w:lineRule="auto"/>
      </w:pPr>
      <w:r>
        <w:separator/>
      </w:r>
    </w:p>
  </w:endnote>
  <w:endnote w:type="continuationSeparator" w:id="0">
    <w:p w14:paraId="2EF77C81" w14:textId="77777777" w:rsidR="003C7217" w:rsidRDefault="003C7217" w:rsidP="00AF0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4A06B" w14:textId="77777777" w:rsidR="003C7217" w:rsidRDefault="003C7217" w:rsidP="00AF07BC">
      <w:pPr>
        <w:spacing w:after="0" w:line="240" w:lineRule="auto"/>
      </w:pPr>
      <w:r>
        <w:separator/>
      </w:r>
    </w:p>
  </w:footnote>
  <w:footnote w:type="continuationSeparator" w:id="0">
    <w:p w14:paraId="15BFCDA7" w14:textId="77777777" w:rsidR="003C7217" w:rsidRDefault="003C7217" w:rsidP="00AF07BC">
      <w:pPr>
        <w:spacing w:after="0" w:line="240" w:lineRule="auto"/>
      </w:pPr>
      <w:r>
        <w:continuationSeparator/>
      </w:r>
    </w:p>
  </w:footnote>
  <w:footnote w:id="1">
    <w:p w14:paraId="4283E3C9" w14:textId="53121918" w:rsidR="00AF07BC" w:rsidRPr="00AF07BC" w:rsidRDefault="00AF07BC">
      <w:pPr>
        <w:pStyle w:val="af1"/>
        <w:rPr>
          <w:lang w:val="en-US"/>
          <w:rPrChange w:id="30" w:author="Анна Гуринович" w:date="2024-09-18T04:59:00Z">
            <w:rPr/>
          </w:rPrChange>
        </w:rPr>
      </w:pPr>
      <w:ins w:id="31" w:author="Анна Гуринович" w:date="2024-09-18T04:59:00Z">
        <w:r>
          <w:rPr>
            <w:rStyle w:val="af3"/>
          </w:rPr>
          <w:footnoteRef/>
        </w:r>
        <w:r>
          <w:t xml:space="preserve"> </w:t>
        </w:r>
        <w:r w:rsidRPr="00AF07BC">
          <w:t>https://www.researchgate.net/publication/354109651_Phygital_interfaces_for_people_with_intellectual_disability_an_exploratory_study_at_a_social_care_center</w:t>
        </w:r>
      </w:ins>
    </w:p>
  </w:footnote>
  <w:footnote w:id="2">
    <w:p w14:paraId="4612F819" w14:textId="747873F3" w:rsidR="00B1323F" w:rsidRPr="00B1323F" w:rsidRDefault="00B1323F">
      <w:pPr>
        <w:pStyle w:val="af1"/>
        <w:rPr>
          <w:lang w:val="en-US"/>
          <w:rPrChange w:id="63" w:author="Анна Гуринович" w:date="2024-09-18T05:18:00Z">
            <w:rPr/>
          </w:rPrChange>
        </w:rPr>
      </w:pPr>
      <w:ins w:id="64" w:author="Анна Гуринович" w:date="2024-09-18T05:18:00Z">
        <w:r>
          <w:rPr>
            <w:rStyle w:val="af3"/>
          </w:rPr>
          <w:footnoteRef/>
        </w:r>
        <w:r>
          <w:t xml:space="preserve"> </w:t>
        </w:r>
        <w:r w:rsidRPr="00B1323F">
          <w:t>https://www.academia.edu/55554186/Active_Parks_Phygital_urban_games_for_sedentary_and_older_people</w:t>
        </w:r>
      </w:ins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9134C"/>
    <w:multiLevelType w:val="multilevel"/>
    <w:tmpl w:val="E850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нна Гуринович">
    <w15:presenceInfo w15:providerId="AD" w15:userId="S-1-5-21-2851743551-1100893308-2682133427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6D"/>
    <w:rsid w:val="00000AB1"/>
    <w:rsid w:val="00041B7E"/>
    <w:rsid w:val="00096B57"/>
    <w:rsid w:val="00154152"/>
    <w:rsid w:val="00161BA1"/>
    <w:rsid w:val="00162961"/>
    <w:rsid w:val="0019334C"/>
    <w:rsid w:val="0022741C"/>
    <w:rsid w:val="00265BB6"/>
    <w:rsid w:val="00292737"/>
    <w:rsid w:val="0029548C"/>
    <w:rsid w:val="002A618D"/>
    <w:rsid w:val="002D3A28"/>
    <w:rsid w:val="0039005D"/>
    <w:rsid w:val="003C7217"/>
    <w:rsid w:val="004B74B5"/>
    <w:rsid w:val="004D0C02"/>
    <w:rsid w:val="004D1577"/>
    <w:rsid w:val="005175CA"/>
    <w:rsid w:val="005560B2"/>
    <w:rsid w:val="00575E67"/>
    <w:rsid w:val="005A0629"/>
    <w:rsid w:val="005B2848"/>
    <w:rsid w:val="005C4DCA"/>
    <w:rsid w:val="005F41E6"/>
    <w:rsid w:val="00623312"/>
    <w:rsid w:val="0067722E"/>
    <w:rsid w:val="00731847"/>
    <w:rsid w:val="00732D94"/>
    <w:rsid w:val="007C7607"/>
    <w:rsid w:val="007D3D3E"/>
    <w:rsid w:val="007D57E9"/>
    <w:rsid w:val="00853C6D"/>
    <w:rsid w:val="008D31AA"/>
    <w:rsid w:val="00912DA6"/>
    <w:rsid w:val="0095700F"/>
    <w:rsid w:val="00970433"/>
    <w:rsid w:val="00984C23"/>
    <w:rsid w:val="009C7C9E"/>
    <w:rsid w:val="00A126DF"/>
    <w:rsid w:val="00A41CA0"/>
    <w:rsid w:val="00A666D5"/>
    <w:rsid w:val="00A74E59"/>
    <w:rsid w:val="00AB326B"/>
    <w:rsid w:val="00AE737D"/>
    <w:rsid w:val="00AF07BC"/>
    <w:rsid w:val="00AF28D8"/>
    <w:rsid w:val="00B1323F"/>
    <w:rsid w:val="00BB2966"/>
    <w:rsid w:val="00BD2744"/>
    <w:rsid w:val="00BF6445"/>
    <w:rsid w:val="00CB76CD"/>
    <w:rsid w:val="00D0432F"/>
    <w:rsid w:val="00DD66B0"/>
    <w:rsid w:val="00EB3316"/>
    <w:rsid w:val="00EB64C2"/>
    <w:rsid w:val="00EF0B8D"/>
    <w:rsid w:val="00F52D9F"/>
    <w:rsid w:val="00F5531C"/>
    <w:rsid w:val="00F757BB"/>
    <w:rsid w:val="00F90DFA"/>
    <w:rsid w:val="00FB43F8"/>
    <w:rsid w:val="00FC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58560"/>
  <w15:chartTrackingRefBased/>
  <w15:docId w15:val="{8CFEA3F4-0602-F64F-B910-E39DFAB7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3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3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3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3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3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3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3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3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3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53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53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53C6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53C6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53C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53C6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53C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53C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3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3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3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53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53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53C6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53C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53C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53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53C6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53C6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D157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D1577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D3D3E"/>
    <w:rPr>
      <w:color w:val="96607D" w:themeColor="followed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9570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95700F"/>
    <w:rPr>
      <w:rFonts w:ascii="Segoe UI" w:hAnsi="Segoe UI" w:cs="Segoe UI"/>
      <w:sz w:val="18"/>
      <w:szCs w:val="18"/>
    </w:rPr>
  </w:style>
  <w:style w:type="paragraph" w:styleId="af1">
    <w:name w:val="footnote text"/>
    <w:basedOn w:val="a"/>
    <w:link w:val="af2"/>
    <w:uiPriority w:val="99"/>
    <w:semiHidden/>
    <w:unhideWhenUsed/>
    <w:rsid w:val="00AF07BC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AF07BC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AF07BC"/>
    <w:rPr>
      <w:vertAlign w:val="superscript"/>
    </w:rPr>
  </w:style>
  <w:style w:type="paragraph" w:styleId="af4">
    <w:name w:val="Normal (Web)"/>
    <w:basedOn w:val="a"/>
    <w:uiPriority w:val="99"/>
    <w:semiHidden/>
    <w:unhideWhenUsed/>
    <w:rsid w:val="009C7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ru-UA" w:eastAsia="ru-UA"/>
      <w14:ligatures w14:val="none"/>
    </w:rPr>
  </w:style>
  <w:style w:type="character" w:styleId="af5">
    <w:name w:val="Strong"/>
    <w:basedOn w:val="a0"/>
    <w:uiPriority w:val="22"/>
    <w:qFormat/>
    <w:rsid w:val="009C7C9E"/>
    <w:rPr>
      <w:b/>
      <w:bCs/>
    </w:rPr>
  </w:style>
  <w:style w:type="character" w:customStyle="1" w:styleId="t">
    <w:name w:val="t"/>
    <w:basedOn w:val="a0"/>
    <w:rsid w:val="00B13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9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jvinnovation.com/blog/what-is-phygital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hebusinessparadox.com/getting-to-know-phygital-and-how-it-all-bega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jvinnovation.com/blog/what-is-phygit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D751B-8E18-4FE8-9617-87D39A271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631</Words>
  <Characters>3601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 Витвицька</dc:creator>
  <cp:keywords/>
  <dc:description/>
  <cp:lastModifiedBy>Анна Гуринович</cp:lastModifiedBy>
  <cp:revision>12</cp:revision>
  <dcterms:created xsi:type="dcterms:W3CDTF">2024-09-14T13:38:00Z</dcterms:created>
  <dcterms:modified xsi:type="dcterms:W3CDTF">2024-09-18T02:33:00Z</dcterms:modified>
</cp:coreProperties>
</file>